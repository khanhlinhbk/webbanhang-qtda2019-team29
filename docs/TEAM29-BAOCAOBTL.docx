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D7B14" w14:textId="52F859D4"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bookmarkStart w:id="0" w:name="_GoBack"/>
      <w:del w:id="1" w:author="Nguyen Thi Thuy Duong" w:date="2019-12-17T15:33:00Z">
        <w:r w:rsidDel="007E67DA">
          <w:rPr>
            <w:b/>
            <w:i/>
            <w:noProof/>
            <w:color w:val="2A62A6"/>
            <w:sz w:val="32"/>
            <w:szCs w:val="32"/>
            <w:lang w:eastAsia="ja-JP" w:bidi="ar-SA"/>
          </w:rPr>
          <w:drawing>
            <wp:inline distT="0" distB="0" distL="0" distR="0" wp14:anchorId="4D3717E4" wp14:editId="2AC3DA74">
              <wp:extent cx="1263706" cy="853440"/>
              <wp:effectExtent l="0" t="0" r="0" b="0"/>
              <wp:docPr id="1" name="Hình ả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5572" cy="861453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  <w:ins w:id="2" w:author="Nguyen Thi Thuy Duong" w:date="2019-12-17T15:34:00Z">
        <w:r w:rsidR="007E67DA">
          <w:rPr>
            <w:b/>
            <w:i/>
            <w:noProof/>
            <w:color w:val="2A62A6"/>
            <w:sz w:val="32"/>
            <w:szCs w:val="32"/>
            <w:lang w:eastAsia="ja-JP" w:bidi="ar-SA"/>
          </w:rPr>
          <w:drawing>
            <wp:inline distT="0" distB="0" distL="0" distR="0" wp14:anchorId="1C9B0A69" wp14:editId="64649FE1">
              <wp:extent cx="1771650" cy="157162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50" cy="1571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bookmarkEnd w:id="0"/>
    <w:p w14:paraId="4BD7869B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2653C812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772F1342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6402B812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575C765C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11358FE0" w14:textId="77777777" w:rsidR="0079274C" w:rsidRDefault="0079274C" w:rsidP="0079274C">
      <w:pPr>
        <w:rPr>
          <w:i/>
          <w:color w:val="548DD4"/>
          <w:sz w:val="32"/>
          <w:szCs w:val="32"/>
        </w:rPr>
      </w:pPr>
    </w:p>
    <w:p w14:paraId="4EDD3FCB" w14:textId="77777777" w:rsidR="0079274C" w:rsidRPr="009A57EC" w:rsidRDefault="00997492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Project</w:t>
      </w:r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14:paraId="18E52A29" w14:textId="4232F452" w:rsidR="0079274C" w:rsidRPr="0031764E" w:rsidRDefault="00573830" w:rsidP="0079274C">
      <w:pPr>
        <w:spacing w:after="80"/>
        <w:rPr>
          <w:rFonts w:ascii="Arial" w:hAnsi="Arial" w:cs="Arial"/>
          <w:b/>
          <w:color w:val="951B13"/>
          <w:sz w:val="42"/>
        </w:rPr>
      </w:pPr>
      <w:r>
        <w:rPr>
          <w:b/>
          <w:sz w:val="42"/>
        </w:rPr>
        <w:t>SHOP ONLINE WEB</w:t>
      </w:r>
    </w:p>
    <w:p w14:paraId="2A8F3173" w14:textId="46CE7C4E" w:rsidR="0079274C" w:rsidRPr="0031764E" w:rsidRDefault="00573830" w:rsidP="0079274C">
      <w:r>
        <w:t>Xây dựng web bán hàng quần áo online</w:t>
      </w:r>
    </w:p>
    <w:p w14:paraId="5268D85A" w14:textId="77777777" w:rsidR="00CB18D7" w:rsidRPr="0031764E" w:rsidRDefault="00CB18D7" w:rsidP="0079274C">
      <w:r w:rsidRPr="0031764E">
        <w:t xml:space="preserve">Mã dự án: </w:t>
      </w:r>
      <w:r w:rsidR="006305AC" w:rsidRPr="0031764E">
        <w:t>LFR</w:t>
      </w:r>
      <w:r w:rsidRPr="0031764E">
        <w:t>0101</w:t>
      </w:r>
    </w:p>
    <w:p w14:paraId="1B40CACA" w14:textId="77777777" w:rsidR="0079274C" w:rsidRDefault="0079274C" w:rsidP="0079274C">
      <w:pPr>
        <w:tabs>
          <w:tab w:val="left" w:pos="6415"/>
        </w:tabs>
      </w:pPr>
    </w:p>
    <w:p w14:paraId="1FB075E9" w14:textId="77777777" w:rsidR="0079274C" w:rsidRDefault="0079274C" w:rsidP="0079274C">
      <w:pPr>
        <w:tabs>
          <w:tab w:val="left" w:pos="6415"/>
        </w:tabs>
      </w:pPr>
    </w:p>
    <w:p w14:paraId="4FA82CE8" w14:textId="77777777" w:rsidR="0079274C" w:rsidRDefault="0079274C" w:rsidP="0079274C">
      <w:pPr>
        <w:tabs>
          <w:tab w:val="left" w:pos="6415"/>
        </w:tabs>
      </w:pPr>
      <w:r>
        <w:tab/>
      </w:r>
    </w:p>
    <w:p w14:paraId="01CFA224" w14:textId="77777777" w:rsidR="0079274C" w:rsidRDefault="0079274C" w:rsidP="0079274C"/>
    <w:p w14:paraId="158BFB19" w14:textId="77777777"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62CB485" w14:textId="77777777"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6C1612E7" w14:textId="77777777" w:rsidR="0079274C" w:rsidRDefault="0079274C" w:rsidP="0079274C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25E017CA" w14:textId="77777777" w:rsidR="0079274C" w:rsidRDefault="0079274C" w:rsidP="0079274C">
      <w:pPr>
        <w:pStyle w:val="TOC3"/>
      </w:pPr>
      <w:r>
        <w:tab/>
      </w:r>
    </w:p>
    <w:p w14:paraId="28BE2AC9" w14:textId="77777777" w:rsidR="0079274C" w:rsidRDefault="0079274C" w:rsidP="0079274C">
      <w:pPr>
        <w:pStyle w:val="Heading1"/>
      </w:pPr>
      <w:bookmarkStart w:id="3" w:name="_Toc25660378"/>
      <w:r>
        <w:t>Giới thiệu dự án</w:t>
      </w:r>
      <w:bookmarkEnd w:id="3"/>
    </w:p>
    <w:p w14:paraId="227C22BC" w14:textId="77777777" w:rsidR="0079274C" w:rsidRDefault="0079274C" w:rsidP="0079274C">
      <w:pPr>
        <w:pStyle w:val="Heading2"/>
      </w:pPr>
      <w:bookmarkStart w:id="4" w:name="_Toc25660379"/>
      <w:r>
        <w:t>Mô tả dự án</w:t>
      </w:r>
      <w:bookmarkEnd w:id="4"/>
    </w:p>
    <w:p w14:paraId="65785DE2" w14:textId="77777777" w:rsidR="0079274C" w:rsidRDefault="0079274C" w:rsidP="0079274C">
      <w:pPr>
        <w:pStyle w:val="Heading2"/>
      </w:pPr>
      <w:bookmarkStart w:id="5" w:name="_Toc25660380"/>
      <w:r>
        <w:t>Công cụ quản lý</w:t>
      </w:r>
      <w:bookmarkEnd w:id="5"/>
    </w:p>
    <w:p w14:paraId="55B68104" w14:textId="77777777"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14:paraId="55804F18" w14:textId="548B3531"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</w:p>
    <w:p w14:paraId="366720FD" w14:textId="77777777" w:rsidR="00570E93" w:rsidRDefault="0079274C" w:rsidP="0079274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14:paraId="590B8189" w14:textId="2975595C" w:rsidR="002752DC" w:rsidRDefault="002752DC" w:rsidP="00570E93">
      <w:pPr>
        <w:ind w:firstLine="720"/>
        <w:rPr>
          <w:rStyle w:val="Hyperlink"/>
        </w:rPr>
      </w:pPr>
    </w:p>
    <w:p w14:paraId="15F1EA2D" w14:textId="250986DE" w:rsidR="002752DC" w:rsidRDefault="002752DC" w:rsidP="00570E93">
      <w:pPr>
        <w:ind w:firstLine="720"/>
        <w:rPr>
          <w:rStyle w:val="Hyperlink"/>
        </w:rPr>
      </w:pPr>
    </w:p>
    <w:p w14:paraId="7987A8E5" w14:textId="1606F19A" w:rsidR="002752DC" w:rsidRDefault="002752DC" w:rsidP="00570E93">
      <w:pPr>
        <w:ind w:firstLine="720"/>
        <w:rPr>
          <w:rStyle w:val="Hyperlink"/>
        </w:rPr>
      </w:pPr>
    </w:p>
    <w:p w14:paraId="236F595E" w14:textId="7FFEEF17" w:rsidR="002752DC" w:rsidRDefault="002752DC" w:rsidP="00570E93">
      <w:pPr>
        <w:ind w:firstLine="720"/>
        <w:rPr>
          <w:rStyle w:val="Hyperlink"/>
        </w:rPr>
      </w:pPr>
    </w:p>
    <w:p w14:paraId="72274C39" w14:textId="6DB1114F" w:rsidR="002752DC" w:rsidRDefault="002752DC" w:rsidP="00570E93">
      <w:pPr>
        <w:ind w:firstLine="720"/>
        <w:rPr>
          <w:rStyle w:val="Hyperlink"/>
        </w:rPr>
      </w:pPr>
    </w:p>
    <w:p w14:paraId="3CF1EB53" w14:textId="59D86E7E" w:rsidR="002752DC" w:rsidRDefault="002752DC" w:rsidP="00570E93">
      <w:pPr>
        <w:ind w:firstLine="720"/>
        <w:rPr>
          <w:rStyle w:val="Hyperlink"/>
        </w:rPr>
      </w:pPr>
    </w:p>
    <w:p w14:paraId="5F13CE89" w14:textId="4DCA49EF" w:rsidR="002752DC" w:rsidRDefault="002752DC" w:rsidP="00570E93">
      <w:pPr>
        <w:ind w:firstLine="720"/>
        <w:rPr>
          <w:rStyle w:val="Hyperlink"/>
        </w:rPr>
      </w:pPr>
    </w:p>
    <w:p w14:paraId="6483374E" w14:textId="5B7FEE9A" w:rsidR="002752DC" w:rsidRDefault="002752DC" w:rsidP="00570E93">
      <w:pPr>
        <w:ind w:firstLine="720"/>
        <w:rPr>
          <w:rStyle w:val="Hyperlink"/>
        </w:rPr>
      </w:pPr>
    </w:p>
    <w:p w14:paraId="55F16E46" w14:textId="124012EB" w:rsidR="002752DC" w:rsidRDefault="002752DC" w:rsidP="00570E93">
      <w:pPr>
        <w:ind w:firstLine="720"/>
        <w:rPr>
          <w:rStyle w:val="Hyperlink"/>
        </w:rPr>
      </w:pPr>
    </w:p>
    <w:p w14:paraId="3F226C75" w14:textId="069AF522" w:rsidR="002752DC" w:rsidRDefault="002752DC" w:rsidP="00570E93">
      <w:pPr>
        <w:ind w:firstLine="720"/>
        <w:rPr>
          <w:rStyle w:val="Hyperlink"/>
        </w:rPr>
      </w:pPr>
    </w:p>
    <w:p w14:paraId="01BAC989" w14:textId="007729D4" w:rsidR="002752DC" w:rsidRDefault="002752DC" w:rsidP="00570E93">
      <w:pPr>
        <w:ind w:firstLine="720"/>
        <w:rPr>
          <w:rStyle w:val="Hyperlink"/>
        </w:rPr>
      </w:pPr>
    </w:p>
    <w:p w14:paraId="768C47D6" w14:textId="0F66807F" w:rsidR="002752DC" w:rsidRDefault="002752DC" w:rsidP="00570E93">
      <w:pPr>
        <w:ind w:firstLine="720"/>
        <w:rPr>
          <w:rStyle w:val="Hyperlink"/>
        </w:rPr>
      </w:pPr>
    </w:p>
    <w:p w14:paraId="6A5C2FD9" w14:textId="7126DDD4" w:rsidR="002752DC" w:rsidRDefault="002752DC" w:rsidP="00570E93">
      <w:pPr>
        <w:ind w:firstLine="720"/>
        <w:rPr>
          <w:rStyle w:val="Hyperlink"/>
        </w:rPr>
      </w:pPr>
    </w:p>
    <w:p w14:paraId="7B190FF0" w14:textId="51592B02" w:rsidR="002752DC" w:rsidRDefault="002752DC" w:rsidP="00570E93">
      <w:pPr>
        <w:ind w:firstLine="720"/>
        <w:rPr>
          <w:rStyle w:val="Hyperlink"/>
        </w:rPr>
      </w:pPr>
    </w:p>
    <w:p w14:paraId="64D3D633" w14:textId="3F59EC72" w:rsidR="002752DC" w:rsidRDefault="002752DC" w:rsidP="00570E93">
      <w:pPr>
        <w:ind w:firstLine="720"/>
        <w:rPr>
          <w:rStyle w:val="Hyperlink"/>
        </w:rPr>
      </w:pPr>
    </w:p>
    <w:p w14:paraId="77D0B4FE" w14:textId="77777777" w:rsidR="002752DC" w:rsidRPr="00570E93" w:rsidRDefault="002752DC" w:rsidP="00570E93">
      <w:pPr>
        <w:ind w:firstLine="720"/>
        <w:rPr>
          <w:color w:val="1F497D" w:themeColor="text2"/>
        </w:rPr>
      </w:pPr>
    </w:p>
    <w:p w14:paraId="3D7561D2" w14:textId="77777777" w:rsidR="0079274C" w:rsidRDefault="0079274C" w:rsidP="0079274C">
      <w:pPr>
        <w:pStyle w:val="Heading1"/>
      </w:pPr>
      <w:bookmarkStart w:id="6" w:name="_Toc25660381"/>
      <w:r>
        <w:t>Các nhân sự tham gia dự án</w:t>
      </w:r>
      <w:bookmarkEnd w:id="6"/>
    </w:p>
    <w:p w14:paraId="5B369306" w14:textId="77777777" w:rsidR="0079274C" w:rsidRDefault="0079274C" w:rsidP="0079274C">
      <w:pPr>
        <w:pStyle w:val="Heading2"/>
      </w:pPr>
      <w:bookmarkStart w:id="7" w:name="_Toc25660382"/>
      <w:r>
        <w:t>Thông tin liên hệ phía khách hàng</w:t>
      </w:r>
      <w:bookmarkEnd w:id="7"/>
    </w:p>
    <w:p w14:paraId="57B32FEF" w14:textId="77777777" w:rsidR="003474F8" w:rsidRPr="00B57E26" w:rsidRDefault="001B64A9" w:rsidP="003474F8">
      <w:pPr>
        <w:rPr>
          <w:iCs/>
        </w:rPr>
      </w:pPr>
      <w:r w:rsidRPr="00B57E26">
        <w:rPr>
          <w:iCs/>
        </w:rPr>
        <w:t>Giám đốc:</w:t>
      </w:r>
      <w:r w:rsidR="0079274C" w:rsidRPr="00B57E26">
        <w:rPr>
          <w:iCs/>
        </w:rPr>
        <w:t xml:space="preserve"> </w:t>
      </w:r>
      <w:r w:rsidR="006E02F6" w:rsidRPr="00B57E26">
        <w:rPr>
          <w:iCs/>
        </w:rPr>
        <w:t>Nguyễn Đức Tiến</w:t>
      </w:r>
    </w:p>
    <w:p w14:paraId="1042CD1A" w14:textId="77777777" w:rsidR="003474F8" w:rsidRPr="00B57E26" w:rsidRDefault="003474F8" w:rsidP="006E02F6">
      <w:pPr>
        <w:pStyle w:val="ListParagraph"/>
        <w:numPr>
          <w:ilvl w:val="0"/>
          <w:numId w:val="24"/>
        </w:numPr>
        <w:rPr>
          <w:iCs/>
        </w:rPr>
      </w:pPr>
      <w:r w:rsidRPr="00B57E26">
        <w:rPr>
          <w:iCs/>
        </w:rPr>
        <w:t>Email: t</w:t>
      </w:r>
      <w:r w:rsidR="006E02F6" w:rsidRPr="00B57E26">
        <w:rPr>
          <w:iCs/>
        </w:rPr>
        <w:t>ien.nguyenduc@hust.edu.vn</w:t>
      </w:r>
    </w:p>
    <w:p w14:paraId="6DC319C9" w14:textId="77777777" w:rsidR="0079274C" w:rsidRPr="00B57E26" w:rsidRDefault="003474F8" w:rsidP="006E02F6">
      <w:pPr>
        <w:pStyle w:val="ListParagraph"/>
        <w:numPr>
          <w:ilvl w:val="0"/>
          <w:numId w:val="24"/>
        </w:numPr>
        <w:rPr>
          <w:iCs/>
        </w:rPr>
      </w:pPr>
      <w:r w:rsidRPr="00B57E26">
        <w:rPr>
          <w:iCs/>
        </w:rPr>
        <w:t>SĐT: 0123 456 788</w:t>
      </w:r>
    </w:p>
    <w:p w14:paraId="70C12ED3" w14:textId="77777777" w:rsidR="006901CF" w:rsidRPr="00B57E26" w:rsidRDefault="006901CF" w:rsidP="006901CF">
      <w:pPr>
        <w:rPr>
          <w:iCs/>
        </w:rPr>
      </w:pPr>
      <w:r w:rsidRPr="00B57E26">
        <w:rPr>
          <w:iCs/>
        </w:rPr>
        <w:t>Kỹ thuật viên:</w:t>
      </w:r>
    </w:p>
    <w:p w14:paraId="3E2E49C4" w14:textId="77777777" w:rsidR="006901CF" w:rsidRPr="00B57E26" w:rsidRDefault="006901CF" w:rsidP="00980AD7">
      <w:pPr>
        <w:pStyle w:val="ListParagraph"/>
        <w:numPr>
          <w:ilvl w:val="0"/>
          <w:numId w:val="31"/>
        </w:numPr>
        <w:rPr>
          <w:iCs/>
        </w:rPr>
      </w:pPr>
      <w:r w:rsidRPr="00B57E26">
        <w:rPr>
          <w:iCs/>
        </w:rPr>
        <w:t>Tên: Đoàn Văn Hậu</w:t>
      </w:r>
    </w:p>
    <w:p w14:paraId="10D0BA73" w14:textId="77777777" w:rsidR="006901CF" w:rsidRPr="00B57E26" w:rsidRDefault="006901CF" w:rsidP="00980AD7">
      <w:pPr>
        <w:pStyle w:val="ListParagraph"/>
        <w:numPr>
          <w:ilvl w:val="0"/>
          <w:numId w:val="31"/>
        </w:numPr>
        <w:rPr>
          <w:iCs/>
        </w:rPr>
      </w:pPr>
      <w:r w:rsidRPr="00B57E26">
        <w:rPr>
          <w:iCs/>
        </w:rPr>
        <w:lastRenderedPageBreak/>
        <w:t xml:space="preserve">Email: </w:t>
      </w:r>
      <w:hyperlink r:id="rId9" w:history="1">
        <w:r w:rsidRPr="00B57E26">
          <w:rPr>
            <w:rStyle w:val="Hyperlink"/>
            <w:iCs/>
          </w:rPr>
          <w:t>hau.doanvan@hust.edu.vn</w:t>
        </w:r>
      </w:hyperlink>
    </w:p>
    <w:p w14:paraId="328D83E0" w14:textId="77777777" w:rsidR="006901CF" w:rsidRPr="00B57E26" w:rsidRDefault="006901CF" w:rsidP="00980AD7">
      <w:pPr>
        <w:pStyle w:val="ListParagraph"/>
        <w:numPr>
          <w:ilvl w:val="0"/>
          <w:numId w:val="31"/>
        </w:numPr>
        <w:rPr>
          <w:iCs/>
        </w:rPr>
      </w:pPr>
      <w:r w:rsidRPr="00B57E26">
        <w:rPr>
          <w:iCs/>
        </w:rPr>
        <w:t>SĐT: 0345 555 555</w:t>
      </w:r>
    </w:p>
    <w:p w14:paraId="7A0907C1" w14:textId="77777777" w:rsidR="00980AD7" w:rsidRPr="00B57E26" w:rsidRDefault="00980AD7" w:rsidP="00980AD7">
      <w:pPr>
        <w:rPr>
          <w:iCs/>
        </w:rPr>
      </w:pPr>
      <w:r w:rsidRPr="00B57E26">
        <w:rPr>
          <w:iCs/>
        </w:rPr>
        <w:t>Thư ký:</w:t>
      </w:r>
    </w:p>
    <w:p w14:paraId="477B8015" w14:textId="77777777" w:rsidR="00980AD7" w:rsidRPr="00B57E26" w:rsidRDefault="00525A11" w:rsidP="00426239">
      <w:pPr>
        <w:pStyle w:val="ListParagraph"/>
        <w:numPr>
          <w:ilvl w:val="0"/>
          <w:numId w:val="32"/>
        </w:numPr>
        <w:rPr>
          <w:iCs/>
        </w:rPr>
      </w:pPr>
      <w:r w:rsidRPr="00B57E26">
        <w:rPr>
          <w:iCs/>
        </w:rPr>
        <w:t>Tên: Nguyễn Thị Ánh Viên</w:t>
      </w:r>
    </w:p>
    <w:p w14:paraId="67ED80F7" w14:textId="77777777" w:rsidR="00525A11" w:rsidRPr="00B57E26" w:rsidRDefault="00525A11" w:rsidP="00426239">
      <w:pPr>
        <w:pStyle w:val="ListParagraph"/>
        <w:numPr>
          <w:ilvl w:val="0"/>
          <w:numId w:val="32"/>
        </w:numPr>
        <w:rPr>
          <w:iCs/>
        </w:rPr>
      </w:pPr>
      <w:r w:rsidRPr="00B57E26">
        <w:rPr>
          <w:iCs/>
        </w:rPr>
        <w:t xml:space="preserve">Email: </w:t>
      </w:r>
      <w:hyperlink r:id="rId10" w:history="1">
        <w:r w:rsidRPr="00B57E26">
          <w:rPr>
            <w:rStyle w:val="Hyperlink"/>
            <w:iCs/>
          </w:rPr>
          <w:t>vien.nguyenthi@hust.edu.vn</w:t>
        </w:r>
      </w:hyperlink>
    </w:p>
    <w:p w14:paraId="1D796DAE" w14:textId="77777777" w:rsidR="00525A11" w:rsidRPr="00B57E26" w:rsidRDefault="00525A11" w:rsidP="00426239">
      <w:pPr>
        <w:pStyle w:val="ListParagraph"/>
        <w:numPr>
          <w:ilvl w:val="0"/>
          <w:numId w:val="32"/>
        </w:numPr>
        <w:rPr>
          <w:iCs/>
        </w:rPr>
      </w:pPr>
      <w:r w:rsidRPr="00B57E26">
        <w:rPr>
          <w:iCs/>
        </w:rPr>
        <w:t>SĐT: 0324 467 456</w:t>
      </w:r>
    </w:p>
    <w:p w14:paraId="56717FE8" w14:textId="77777777" w:rsidR="0079274C" w:rsidRDefault="0079274C" w:rsidP="0079274C">
      <w:pPr>
        <w:pStyle w:val="Heading2"/>
      </w:pPr>
      <w:bookmarkStart w:id="8" w:name="_Toc25660383"/>
      <w:r>
        <w:t>Thông tin liên hệ phía công ty</w:t>
      </w:r>
      <w:bookmarkEnd w:id="8"/>
    </w:p>
    <w:p w14:paraId="5B44BCFF" w14:textId="75206179" w:rsidR="003C6D26" w:rsidRPr="00F2005E" w:rsidRDefault="002752DC" w:rsidP="003474F8">
      <w:pPr>
        <w:rPr>
          <w:iCs/>
        </w:rPr>
      </w:pPr>
      <w:bookmarkStart w:id="9" w:name="_Toc25660384"/>
      <w:r>
        <w:rPr>
          <w:iCs/>
        </w:rPr>
        <w:t>Quản lý dự án</w:t>
      </w:r>
      <w:r w:rsidR="003474F8" w:rsidRPr="00F2005E">
        <w:rPr>
          <w:iCs/>
        </w:rPr>
        <w:t>:</w:t>
      </w:r>
    </w:p>
    <w:p w14:paraId="77137B0B" w14:textId="4E7C977B" w:rsidR="003474F8" w:rsidRPr="00F2005E" w:rsidRDefault="003C6D26" w:rsidP="003C6D26">
      <w:pPr>
        <w:pStyle w:val="ListParagraph"/>
        <w:numPr>
          <w:ilvl w:val="0"/>
          <w:numId w:val="28"/>
        </w:numPr>
        <w:rPr>
          <w:iCs/>
        </w:rPr>
      </w:pPr>
      <w:r w:rsidRPr="00F2005E">
        <w:rPr>
          <w:iCs/>
        </w:rPr>
        <w:t>Tên:</w:t>
      </w:r>
      <w:r w:rsidR="003474F8" w:rsidRPr="00F2005E">
        <w:rPr>
          <w:iCs/>
        </w:rPr>
        <w:t xml:space="preserve"> </w:t>
      </w:r>
      <w:r w:rsidR="00BE03BE" w:rsidRPr="00F2005E">
        <w:rPr>
          <w:iCs/>
        </w:rPr>
        <w:t xml:space="preserve">Nguyễn </w:t>
      </w:r>
      <w:del w:id="10" w:author="Nguyen Thi Thuy Duong" w:date="2019-12-17T15:35:00Z">
        <w:r w:rsidR="00BE03BE" w:rsidRPr="00F2005E" w:rsidDel="007E67DA">
          <w:rPr>
            <w:iCs/>
          </w:rPr>
          <w:delText>Thị Oanh</w:delText>
        </w:r>
      </w:del>
      <w:ins w:id="11" w:author="Nguyen Thi Thuy Duong" w:date="2019-12-17T15:35:00Z">
        <w:r w:rsidR="007E67DA">
          <w:rPr>
            <w:iCs/>
          </w:rPr>
          <w:t>Đức Thắng</w:t>
        </w:r>
      </w:ins>
    </w:p>
    <w:p w14:paraId="4164513A" w14:textId="6AC769F0" w:rsidR="003474F8" w:rsidRPr="00F2005E" w:rsidRDefault="003474F8" w:rsidP="006E02F6">
      <w:pPr>
        <w:pStyle w:val="ListParagraph"/>
        <w:numPr>
          <w:ilvl w:val="0"/>
          <w:numId w:val="25"/>
        </w:numPr>
        <w:rPr>
          <w:iCs/>
        </w:rPr>
      </w:pPr>
      <w:r w:rsidRPr="00F2005E">
        <w:rPr>
          <w:iCs/>
        </w:rPr>
        <w:t xml:space="preserve">Email: </w:t>
      </w:r>
      <w:del w:id="12" w:author="Nguyen Thi Thuy Duong" w:date="2019-12-17T15:35:00Z">
        <w:r w:rsidR="0090450F" w:rsidRPr="00F2005E" w:rsidDel="007E67DA">
          <w:rPr>
            <w:iCs/>
          </w:rPr>
          <w:delText>oanhnguyen@soict.hust.edu.vn</w:delText>
        </w:r>
      </w:del>
      <w:ins w:id="13" w:author="Nguyen Thi Thuy Duong" w:date="2019-12-17T15:35:00Z">
        <w:r w:rsidR="007E67DA">
          <w:rPr>
            <w:iCs/>
          </w:rPr>
          <w:t>thangnd@</w:t>
        </w:r>
      </w:ins>
      <w:ins w:id="14" w:author="Nguyen Thi Thuy Duong" w:date="2019-12-17T15:37:00Z">
        <w:r w:rsidR="007E67DA">
          <w:rPr>
            <w:iCs/>
          </w:rPr>
          <w:t>gmail.com</w:t>
        </w:r>
      </w:ins>
    </w:p>
    <w:p w14:paraId="408CFE34" w14:textId="77777777" w:rsidR="00BE03BE" w:rsidRPr="00F2005E" w:rsidRDefault="003474F8" w:rsidP="006E02F6">
      <w:pPr>
        <w:pStyle w:val="ListParagraph"/>
        <w:numPr>
          <w:ilvl w:val="0"/>
          <w:numId w:val="25"/>
        </w:numPr>
        <w:rPr>
          <w:iCs/>
        </w:rPr>
      </w:pPr>
      <w:r w:rsidRPr="00F2005E">
        <w:rPr>
          <w:iCs/>
        </w:rPr>
        <w:t>SĐT: 0986 456 786</w:t>
      </w:r>
    </w:p>
    <w:p w14:paraId="7C00EC73" w14:textId="77777777" w:rsidR="003C6D26" w:rsidRPr="00F2005E" w:rsidRDefault="00BE03BE" w:rsidP="003474F8">
      <w:pPr>
        <w:rPr>
          <w:iCs/>
        </w:rPr>
      </w:pPr>
      <w:r w:rsidRPr="00F2005E">
        <w:rPr>
          <w:iCs/>
        </w:rPr>
        <w:t>Thư ký</w:t>
      </w:r>
      <w:r w:rsidR="003474F8" w:rsidRPr="00F2005E">
        <w:rPr>
          <w:iCs/>
        </w:rPr>
        <w:t xml:space="preserve">: </w:t>
      </w:r>
    </w:p>
    <w:p w14:paraId="4A7BF6A1" w14:textId="758E24FE" w:rsidR="003474F8" w:rsidRPr="00F2005E" w:rsidRDefault="003C6D26" w:rsidP="003C6D26">
      <w:pPr>
        <w:pStyle w:val="ListParagraph"/>
        <w:numPr>
          <w:ilvl w:val="0"/>
          <w:numId w:val="29"/>
        </w:numPr>
        <w:rPr>
          <w:iCs/>
        </w:rPr>
      </w:pPr>
      <w:r w:rsidRPr="00F2005E">
        <w:rPr>
          <w:iCs/>
        </w:rPr>
        <w:t>Tên</w:t>
      </w:r>
      <w:r w:rsidR="00C72661" w:rsidRPr="00F2005E">
        <w:rPr>
          <w:iCs/>
        </w:rPr>
        <w:t>:</w:t>
      </w:r>
      <w:r w:rsidRPr="00F2005E">
        <w:rPr>
          <w:iCs/>
        </w:rPr>
        <w:t xml:space="preserve"> </w:t>
      </w:r>
      <w:r w:rsidR="00BE03BE" w:rsidRPr="00F2005E">
        <w:rPr>
          <w:iCs/>
        </w:rPr>
        <w:t xml:space="preserve">Nguyễn Thị </w:t>
      </w:r>
      <w:del w:id="15" w:author="Nguyen Thi Thuy Duong" w:date="2019-12-17T15:35:00Z">
        <w:r w:rsidR="00BE03BE" w:rsidRPr="00F2005E" w:rsidDel="007E67DA">
          <w:rPr>
            <w:iCs/>
          </w:rPr>
          <w:delText>Quỳnh Trang</w:delText>
        </w:r>
      </w:del>
      <w:ins w:id="16" w:author="Nguyen Thi Thuy Duong" w:date="2019-12-17T15:35:00Z">
        <w:r w:rsidR="007E67DA">
          <w:rPr>
            <w:iCs/>
          </w:rPr>
          <w:t>Thùy Dương</w:t>
        </w:r>
      </w:ins>
    </w:p>
    <w:p w14:paraId="10B16C43" w14:textId="75B9D51F" w:rsidR="003474F8" w:rsidRPr="00F2005E" w:rsidRDefault="003474F8" w:rsidP="006E02F6">
      <w:pPr>
        <w:pStyle w:val="ListParagrap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Email: </w:t>
      </w:r>
      <w:del w:id="17" w:author="Nguyen Thi Thuy Duong" w:date="2019-12-17T15:37:00Z">
        <w:r w:rsidR="00BE03BE" w:rsidRPr="00F2005E" w:rsidDel="007E67DA">
          <w:rPr>
            <w:iCs/>
          </w:rPr>
          <w:delText>trangnguyen@soict.hust.edu.vn</w:delText>
        </w:r>
      </w:del>
      <w:ins w:id="18" w:author="Nguyen Thi Thuy Duong" w:date="2019-12-17T15:37:00Z">
        <w:r w:rsidR="007E67DA">
          <w:rPr>
            <w:iCs/>
          </w:rPr>
          <w:t>duongntt@gmail.com</w:t>
        </w:r>
      </w:ins>
    </w:p>
    <w:p w14:paraId="0192FDCA" w14:textId="77777777" w:rsidR="003474F8" w:rsidRPr="00F2005E" w:rsidRDefault="003474F8" w:rsidP="006E02F6">
      <w:pPr>
        <w:pStyle w:val="ListParagrap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SĐT: </w:t>
      </w:r>
      <w:r w:rsidR="001E70FF" w:rsidRPr="00F2005E">
        <w:rPr>
          <w:iCs/>
        </w:rPr>
        <w:t>0342 567 458</w:t>
      </w:r>
    </w:p>
    <w:p w14:paraId="7F1EF1BD" w14:textId="77777777" w:rsidR="0079274C" w:rsidRDefault="0079274C" w:rsidP="0079274C">
      <w:pPr>
        <w:pStyle w:val="Heading2"/>
      </w:pPr>
      <w:r>
        <w:t>Phân chia vai trò của thành viên dự án và khách hàng</w:t>
      </w:r>
      <w:bookmarkEnd w:id="9"/>
    </w:p>
    <w:p w14:paraId="612CEB2D" w14:textId="77777777" w:rsidR="00B862CB" w:rsidRPr="00F2005E" w:rsidRDefault="00B862CB" w:rsidP="0079274C">
      <w:pPr>
        <w:rPr>
          <w:iCs/>
        </w:rPr>
      </w:pPr>
      <w:r w:rsidRPr="00F2005E">
        <w:rPr>
          <w:iCs/>
        </w:rPr>
        <w:t>Thành viên thực hiện dự án:</w:t>
      </w:r>
    </w:p>
    <w:p w14:paraId="13470AF9" w14:textId="61A87158" w:rsidR="0079274C" w:rsidRPr="00F2005E" w:rsidRDefault="00B862CB" w:rsidP="00BC78B7">
      <w:pPr>
        <w:pStyle w:val="ListParagraph"/>
        <w:numPr>
          <w:ilvl w:val="0"/>
          <w:numId w:val="30"/>
        </w:numPr>
        <w:rPr>
          <w:iCs/>
        </w:rPr>
      </w:pPr>
      <w:r w:rsidRPr="00F2005E">
        <w:rPr>
          <w:iCs/>
        </w:rPr>
        <w:t xml:space="preserve">Quản lý dự án: </w:t>
      </w:r>
      <w:del w:id="19" w:author="Nguyen Thi Thuy Duong" w:date="2019-12-17T15:37:00Z">
        <w:r w:rsidRPr="00F2005E" w:rsidDel="007E67DA">
          <w:rPr>
            <w:iCs/>
          </w:rPr>
          <w:delText>Nguyễn Thị Oanh</w:delText>
        </w:r>
      </w:del>
      <w:ins w:id="20" w:author="Nguyen Thi Thuy Duong" w:date="2019-12-17T15:37:00Z">
        <w:r w:rsidR="007E67DA">
          <w:rPr>
            <w:iCs/>
          </w:rPr>
          <w:t>Nguyễn Đức Thắng</w:t>
        </w:r>
      </w:ins>
    </w:p>
    <w:p w14:paraId="277C9BF8" w14:textId="6BB0E19D" w:rsidR="00B862CB" w:rsidRPr="00F2005E" w:rsidRDefault="00B862CB" w:rsidP="00BC78B7">
      <w:pPr>
        <w:pStyle w:val="ListParagraph"/>
        <w:numPr>
          <w:ilvl w:val="0"/>
          <w:numId w:val="30"/>
        </w:numPr>
        <w:rPr>
          <w:iCs/>
        </w:rPr>
      </w:pPr>
      <w:r w:rsidRPr="00F2005E">
        <w:rPr>
          <w:iCs/>
        </w:rPr>
        <w:t xml:space="preserve">Lập trình viên: </w:t>
      </w:r>
      <w:del w:id="21" w:author="Nguyen Thi Thuy Duong" w:date="2019-12-17T15:37:00Z">
        <w:r w:rsidRPr="00F2005E" w:rsidDel="007E67DA">
          <w:rPr>
            <w:iCs/>
          </w:rPr>
          <w:delText>Nguyễn Trung Đức, Mai Thị Ngọc</w:delText>
        </w:r>
      </w:del>
      <w:ins w:id="22" w:author="Nguyen Thi Thuy Duong" w:date="2019-12-17T15:37:00Z">
        <w:r w:rsidR="007E67DA">
          <w:rPr>
            <w:iCs/>
          </w:rPr>
          <w:t>Nguyễn Thị Thùy Dương, Trịnh Khánh Linh</w:t>
        </w:r>
      </w:ins>
    </w:p>
    <w:p w14:paraId="727844B2" w14:textId="45C0CA07" w:rsidR="00B862CB" w:rsidRPr="00F2005E" w:rsidRDefault="00BC78B7" w:rsidP="00BC78B7">
      <w:pPr>
        <w:pStyle w:val="ListParagraph"/>
        <w:numPr>
          <w:ilvl w:val="0"/>
          <w:numId w:val="30"/>
        </w:numPr>
      </w:pPr>
      <w:r w:rsidRPr="00F2005E">
        <w:rPr>
          <w:iCs/>
        </w:rPr>
        <w:t>Liên hệ khách hàng t</w:t>
      </w:r>
      <w:r w:rsidR="00B862CB" w:rsidRPr="00F2005E">
        <w:rPr>
          <w:iCs/>
        </w:rPr>
        <w:t xml:space="preserve">hư ký: </w:t>
      </w:r>
      <w:ins w:id="23" w:author="Nguyen Thi Thuy Duong" w:date="2019-12-17T15:38:00Z">
        <w:r w:rsidR="007E67DA">
          <w:rPr>
            <w:iCs/>
          </w:rPr>
          <w:t>Nguyễn Thị Thùy Dương</w:t>
        </w:r>
      </w:ins>
      <w:del w:id="24" w:author="Nguyen Thi Thuy Duong" w:date="2019-12-17T15:38:00Z">
        <w:r w:rsidR="00B862CB" w:rsidRPr="00F2005E" w:rsidDel="007E67DA">
          <w:rPr>
            <w:iCs/>
          </w:rPr>
          <w:delText>Nguyễn Thị Quỳnh Trang</w:delText>
        </w:r>
      </w:del>
    </w:p>
    <w:p w14:paraId="0AF04512" w14:textId="77777777" w:rsidR="00BC78B7" w:rsidRPr="00F2005E" w:rsidRDefault="00BC78B7" w:rsidP="00BC78B7">
      <w:r w:rsidRPr="00F2005E">
        <w:t>Bên khách hàng:</w:t>
      </w:r>
    </w:p>
    <w:p w14:paraId="3E96864D" w14:textId="77777777" w:rsidR="00BC78B7" w:rsidRDefault="00BC78B7" w:rsidP="00F2005E">
      <w:pPr>
        <w:pStyle w:val="ListParagraph"/>
        <w:numPr>
          <w:ilvl w:val="0"/>
          <w:numId w:val="34"/>
        </w:numPr>
      </w:pPr>
      <w:r w:rsidRPr="00F2005E">
        <w:t>Nghiệm thu dự án: GĐ Nguyễn Đức</w:t>
      </w:r>
      <w:r>
        <w:t xml:space="preserve"> Tiến</w:t>
      </w:r>
    </w:p>
    <w:p w14:paraId="2FAB0BBE" w14:textId="77777777" w:rsidR="006901CF" w:rsidRDefault="00FB5A0B" w:rsidP="00F2005E">
      <w:pPr>
        <w:pStyle w:val="ListParagraph"/>
        <w:numPr>
          <w:ilvl w:val="0"/>
          <w:numId w:val="34"/>
        </w:numPr>
      </w:pPr>
      <w:r>
        <w:t xml:space="preserve">Kỹ thuật </w:t>
      </w:r>
      <w:r w:rsidR="006901CF">
        <w:t xml:space="preserve">viên: </w:t>
      </w:r>
      <w:r>
        <w:t>Đoàn Văn Hậu – đưa ra các yêu cầu cụ thể của dự án</w:t>
      </w:r>
    </w:p>
    <w:p w14:paraId="4FEE54B6" w14:textId="77777777" w:rsidR="0079274C" w:rsidRPr="005325D6" w:rsidRDefault="00FB5A0B" w:rsidP="00F2005E">
      <w:pPr>
        <w:pStyle w:val="ListParagraph"/>
        <w:numPr>
          <w:ilvl w:val="0"/>
          <w:numId w:val="34"/>
        </w:numPr>
      </w:pPr>
      <w:r>
        <w:t>Trao đổi thông tin dự án thư ký: Nguyễn Thị Ánh Viên</w:t>
      </w:r>
    </w:p>
    <w:p w14:paraId="0534980C" w14:textId="77777777" w:rsidR="0079274C" w:rsidRDefault="0079274C" w:rsidP="0079274C">
      <w:pPr>
        <w:pStyle w:val="Heading1"/>
      </w:pPr>
      <w:bookmarkStart w:id="25" w:name="_Toc25660385"/>
      <w:r>
        <w:t>Khảo sát dự án</w:t>
      </w:r>
      <w:bookmarkEnd w:id="25"/>
    </w:p>
    <w:p w14:paraId="4DB9B43D" w14:textId="6584BAEF" w:rsidR="0079274C" w:rsidRDefault="0079274C" w:rsidP="0079274C">
      <w:pPr>
        <w:pStyle w:val="Heading2"/>
        <w:rPr>
          <w:ins w:id="26" w:author="Nguyen Thi Thuy Duong" w:date="2019-12-17T15:55:00Z"/>
        </w:rPr>
      </w:pPr>
      <w:bookmarkStart w:id="27" w:name="_Toc25660386"/>
      <w:r>
        <w:t>Yêu cầu khách hàng</w:t>
      </w:r>
      <w:bookmarkEnd w:id="27"/>
    </w:p>
    <w:p w14:paraId="4DC14DA5" w14:textId="77777777" w:rsidR="008E5E6B" w:rsidRDefault="008E5E6B">
      <w:pPr>
        <w:rPr>
          <w:ins w:id="28" w:author="Nguyen Thi Thuy Duong" w:date="2019-12-17T15:57:00Z"/>
        </w:rPr>
        <w:pPrChange w:id="29" w:author="Nguyen Thi Thuy Duong" w:date="2019-12-17T15:55:00Z">
          <w:pPr>
            <w:pStyle w:val="Heading2"/>
          </w:pPr>
        </w:pPrChange>
      </w:pPr>
      <w:ins w:id="30" w:author="Nguyen Thi Thuy Duong" w:date="2019-12-17T15:55:00Z">
        <w:r>
          <w:t>Bên khách hàng yêu cầu thiết kế một website bán quần áo thỏa mãn các yêu cầu:</w:t>
        </w:r>
      </w:ins>
    </w:p>
    <w:p w14:paraId="30045C6F" w14:textId="1050EE9B" w:rsidR="008E5E6B" w:rsidRDefault="008E5E6B">
      <w:pPr>
        <w:pStyle w:val="ListParagraph"/>
        <w:numPr>
          <w:ilvl w:val="0"/>
          <w:numId w:val="44"/>
        </w:numPr>
        <w:rPr>
          <w:ins w:id="31" w:author="Nguyen Thi Thuy Duong" w:date="2019-12-17T15:57:00Z"/>
        </w:rPr>
        <w:pPrChange w:id="32" w:author="Nguyen Thi Thuy Duong" w:date="2019-12-17T15:57:00Z">
          <w:pPr>
            <w:pStyle w:val="Heading2"/>
          </w:pPr>
        </w:pPrChange>
      </w:pPr>
      <w:ins w:id="33" w:author="Nguyen Thi Thuy Duong" w:date="2019-12-17T15:56:00Z">
        <w:r>
          <w:t>Xem sản phẩm, tìm kiếm sản phẩm theo tên, theo loại.</w:t>
        </w:r>
      </w:ins>
    </w:p>
    <w:p w14:paraId="0A516302" w14:textId="358692DE" w:rsidR="008E5E6B" w:rsidRDefault="008E5E6B">
      <w:pPr>
        <w:pStyle w:val="ListParagraph"/>
        <w:numPr>
          <w:ilvl w:val="0"/>
          <w:numId w:val="44"/>
        </w:numPr>
        <w:rPr>
          <w:ins w:id="34" w:author="Nguyen Thi Thuy Duong" w:date="2019-12-17T15:57:00Z"/>
        </w:rPr>
        <w:pPrChange w:id="35" w:author="Nguyen Thi Thuy Duong" w:date="2019-12-17T15:57:00Z">
          <w:pPr>
            <w:pStyle w:val="Heading2"/>
          </w:pPr>
        </w:pPrChange>
      </w:pPr>
      <w:ins w:id="36" w:author="Nguyen Thi Thuy Duong" w:date="2019-12-17T15:58:00Z">
        <w:r>
          <w:t xml:space="preserve">Đăng kí, </w:t>
        </w:r>
      </w:ins>
      <w:ins w:id="37" w:author="Nguyen Thi Thuy Duong" w:date="2019-12-17T15:57:00Z">
        <w:r>
          <w:t xml:space="preserve">Đăng nhập tài khoản khách hàng : </w:t>
        </w:r>
      </w:ins>
    </w:p>
    <w:p w14:paraId="75BBA6C9" w14:textId="33DB43FD" w:rsidR="008E5E6B" w:rsidRDefault="008E5E6B">
      <w:pPr>
        <w:pStyle w:val="ListParagraph"/>
        <w:numPr>
          <w:ilvl w:val="1"/>
          <w:numId w:val="44"/>
        </w:numPr>
        <w:rPr>
          <w:ins w:id="38" w:author="Nguyen Thi Thuy Duong" w:date="2019-12-17T15:58:00Z"/>
        </w:rPr>
        <w:pPrChange w:id="39" w:author="Nguyen Thi Thuy Duong" w:date="2019-12-17T15:57:00Z">
          <w:pPr>
            <w:pStyle w:val="Heading2"/>
          </w:pPr>
        </w:pPrChange>
      </w:pPr>
      <w:ins w:id="40" w:author="Nguyen Thi Thuy Duong" w:date="2019-12-17T15:58:00Z">
        <w:r>
          <w:t>Quản lý giỏ hàng: Thêm xóa sản phẩm vào giỏ hàng.</w:t>
        </w:r>
      </w:ins>
    </w:p>
    <w:p w14:paraId="7DCC1068" w14:textId="2A5B6CA0" w:rsidR="008E5E6B" w:rsidRDefault="008E5E6B">
      <w:pPr>
        <w:pStyle w:val="ListParagraph"/>
        <w:numPr>
          <w:ilvl w:val="1"/>
          <w:numId w:val="44"/>
        </w:numPr>
        <w:rPr>
          <w:ins w:id="41" w:author="Nguyen Thi Thuy Duong" w:date="2019-12-17T15:58:00Z"/>
        </w:rPr>
        <w:pPrChange w:id="42" w:author="Nguyen Thi Thuy Duong" w:date="2019-12-17T15:57:00Z">
          <w:pPr>
            <w:pStyle w:val="Heading2"/>
          </w:pPr>
        </w:pPrChange>
      </w:pPr>
      <w:ins w:id="43" w:author="Nguyen Thi Thuy Duong" w:date="2019-12-17T15:58:00Z">
        <w:r>
          <w:t>Đặt hàng</w:t>
        </w:r>
      </w:ins>
    </w:p>
    <w:p w14:paraId="7DFD6C03" w14:textId="65605B5A" w:rsidR="008E5E6B" w:rsidRDefault="008E5E6B">
      <w:pPr>
        <w:pStyle w:val="ListParagraph"/>
        <w:numPr>
          <w:ilvl w:val="1"/>
          <w:numId w:val="44"/>
        </w:numPr>
        <w:rPr>
          <w:ins w:id="44" w:author="Nguyen Thi Thuy Duong" w:date="2019-12-17T15:59:00Z"/>
        </w:rPr>
        <w:pPrChange w:id="45" w:author="Nguyen Thi Thuy Duong" w:date="2019-12-17T15:59:00Z">
          <w:pPr>
            <w:pStyle w:val="Heading2"/>
          </w:pPr>
        </w:pPrChange>
      </w:pPr>
      <w:ins w:id="46" w:author="Nguyen Thi Thuy Duong" w:date="2019-12-17T15:58:00Z">
        <w:r>
          <w:t>Quản lý thông tin cá nhân</w:t>
        </w:r>
      </w:ins>
    </w:p>
    <w:p w14:paraId="3C9D7652" w14:textId="1848ECBC" w:rsidR="008E5E6B" w:rsidRDefault="008E5E6B">
      <w:pPr>
        <w:pStyle w:val="ListParagraph"/>
        <w:numPr>
          <w:ilvl w:val="1"/>
          <w:numId w:val="44"/>
        </w:numPr>
        <w:rPr>
          <w:ins w:id="47" w:author="Nguyen Thi Thuy Duong" w:date="2019-12-17T15:59:00Z"/>
        </w:rPr>
        <w:pPrChange w:id="48" w:author="Nguyen Thi Thuy Duong" w:date="2019-12-17T15:59:00Z">
          <w:pPr>
            <w:pStyle w:val="Heading2"/>
          </w:pPr>
        </w:pPrChange>
      </w:pPr>
      <w:ins w:id="49" w:author="Nguyen Thi Thuy Duong" w:date="2019-12-17T15:59:00Z">
        <w:r>
          <w:t>Đánh giá sản phẩm (Đối với khách hàng đã mua hàng)</w:t>
        </w:r>
      </w:ins>
    </w:p>
    <w:p w14:paraId="40AE9601" w14:textId="306D3652" w:rsidR="008E5E6B" w:rsidRDefault="008E5E6B">
      <w:pPr>
        <w:pStyle w:val="ListParagraph"/>
        <w:numPr>
          <w:ilvl w:val="1"/>
          <w:numId w:val="44"/>
        </w:numPr>
        <w:rPr>
          <w:ins w:id="50" w:author="Nguyen Thi Thuy Duong" w:date="2019-12-17T15:57:00Z"/>
        </w:rPr>
        <w:pPrChange w:id="51" w:author="Nguyen Thi Thuy Duong" w:date="2019-12-17T15:59:00Z">
          <w:pPr>
            <w:pStyle w:val="Heading2"/>
          </w:pPr>
        </w:pPrChange>
      </w:pPr>
      <w:ins w:id="52" w:author="Nguyen Thi Thuy Duong" w:date="2019-12-17T15:59:00Z">
        <w:r>
          <w:lastRenderedPageBreak/>
          <w:t>Hỏi đáp</w:t>
        </w:r>
      </w:ins>
    </w:p>
    <w:p w14:paraId="737A0A88" w14:textId="38AA04AE" w:rsidR="008E5E6B" w:rsidRDefault="008E5E6B">
      <w:pPr>
        <w:pStyle w:val="ListParagraph"/>
        <w:numPr>
          <w:ilvl w:val="0"/>
          <w:numId w:val="44"/>
        </w:numPr>
        <w:rPr>
          <w:ins w:id="53" w:author="Nguyen Thi Thuy Duong" w:date="2019-12-17T16:00:00Z"/>
        </w:rPr>
        <w:pPrChange w:id="54" w:author="Nguyen Thi Thuy Duong" w:date="2019-12-17T15:57:00Z">
          <w:pPr>
            <w:pStyle w:val="Heading2"/>
          </w:pPr>
        </w:pPrChange>
      </w:pPr>
      <w:ins w:id="55" w:author="Nguyen Thi Thuy Duong" w:date="2019-12-17T16:00:00Z">
        <w:r>
          <w:t>Đăng kí, đăng nhập tài khoản admin</w:t>
        </w:r>
      </w:ins>
    </w:p>
    <w:p w14:paraId="6D824D7E" w14:textId="036222F2" w:rsidR="008E5E6B" w:rsidRDefault="008E5E6B">
      <w:pPr>
        <w:pStyle w:val="ListParagraph"/>
        <w:numPr>
          <w:ilvl w:val="1"/>
          <w:numId w:val="44"/>
        </w:numPr>
        <w:rPr>
          <w:ins w:id="56" w:author="Nguyen Thi Thuy Duong" w:date="2019-12-17T16:00:00Z"/>
        </w:rPr>
        <w:pPrChange w:id="57" w:author="Nguyen Thi Thuy Duong" w:date="2019-12-17T16:00:00Z">
          <w:pPr>
            <w:pStyle w:val="Heading2"/>
          </w:pPr>
        </w:pPrChange>
      </w:pPr>
      <w:ins w:id="58" w:author="Nguyen Thi Thuy Duong" w:date="2019-12-17T16:00:00Z">
        <w:r>
          <w:t>Quản lý nhập xuất hàng hóa</w:t>
        </w:r>
      </w:ins>
    </w:p>
    <w:p w14:paraId="66E34300" w14:textId="222653A7" w:rsidR="008E5E6B" w:rsidRDefault="008E5E6B">
      <w:pPr>
        <w:pStyle w:val="ListParagraph"/>
        <w:numPr>
          <w:ilvl w:val="1"/>
          <w:numId w:val="44"/>
        </w:numPr>
        <w:rPr>
          <w:ins w:id="59" w:author="Nguyen Thi Thuy Duong" w:date="2019-12-17T16:00:00Z"/>
        </w:rPr>
        <w:pPrChange w:id="60" w:author="Nguyen Thi Thuy Duong" w:date="2019-12-17T16:00:00Z">
          <w:pPr>
            <w:pStyle w:val="Heading2"/>
          </w:pPr>
        </w:pPrChange>
      </w:pPr>
      <w:ins w:id="61" w:author="Nguyen Thi Thuy Duong" w:date="2019-12-17T16:00:00Z">
        <w:r>
          <w:t>Quản lý loại hàng hóa</w:t>
        </w:r>
      </w:ins>
    </w:p>
    <w:p w14:paraId="3363ECD5" w14:textId="56F9548D" w:rsidR="008E5E6B" w:rsidRDefault="008E5E6B">
      <w:pPr>
        <w:pStyle w:val="ListParagraph"/>
        <w:numPr>
          <w:ilvl w:val="1"/>
          <w:numId w:val="44"/>
        </w:numPr>
        <w:rPr>
          <w:ins w:id="62" w:author="Nguyen Thi Thuy Duong" w:date="2019-12-17T16:01:00Z"/>
        </w:rPr>
        <w:pPrChange w:id="63" w:author="Nguyen Thi Thuy Duong" w:date="2019-12-17T16:00:00Z">
          <w:pPr>
            <w:pStyle w:val="Heading2"/>
          </w:pPr>
        </w:pPrChange>
      </w:pPr>
      <w:ins w:id="64" w:author="Nguyen Thi Thuy Duong" w:date="2019-12-17T16:00:00Z">
        <w:r>
          <w:t>Quản lý thông tin sản phẩm</w:t>
        </w:r>
      </w:ins>
    </w:p>
    <w:p w14:paraId="362D9850" w14:textId="71CAB456" w:rsidR="008E5E6B" w:rsidRDefault="008E5E6B">
      <w:pPr>
        <w:pStyle w:val="ListParagraph"/>
        <w:numPr>
          <w:ilvl w:val="1"/>
          <w:numId w:val="44"/>
        </w:numPr>
        <w:rPr>
          <w:ins w:id="65" w:author="Nguyen Thi Thuy Duong" w:date="2019-12-17T16:01:00Z"/>
        </w:rPr>
        <w:pPrChange w:id="66" w:author="Nguyen Thi Thuy Duong" w:date="2019-12-17T16:00:00Z">
          <w:pPr>
            <w:pStyle w:val="Heading2"/>
          </w:pPr>
        </w:pPrChange>
      </w:pPr>
      <w:ins w:id="67" w:author="Nguyen Thi Thuy Duong" w:date="2019-12-17T16:01:00Z">
        <w:r>
          <w:t>Quản lý thông tin khách hàng</w:t>
        </w:r>
      </w:ins>
    </w:p>
    <w:p w14:paraId="08753457" w14:textId="7007D2C1" w:rsidR="008E5E6B" w:rsidRDefault="008E5E6B">
      <w:pPr>
        <w:pStyle w:val="ListParagraph"/>
        <w:numPr>
          <w:ilvl w:val="1"/>
          <w:numId w:val="44"/>
        </w:numPr>
        <w:rPr>
          <w:ins w:id="68" w:author="Nguyen Thi Thuy Duong" w:date="2019-12-17T16:01:00Z"/>
        </w:rPr>
        <w:pPrChange w:id="69" w:author="Nguyen Thi Thuy Duong" w:date="2019-12-17T16:00:00Z">
          <w:pPr>
            <w:pStyle w:val="Heading2"/>
          </w:pPr>
        </w:pPrChange>
      </w:pPr>
      <w:ins w:id="70" w:author="Nguyen Thi Thuy Duong" w:date="2019-12-17T16:01:00Z">
        <w:r>
          <w:t xml:space="preserve">Hỏi đáp </w:t>
        </w:r>
      </w:ins>
    </w:p>
    <w:p w14:paraId="772D2F32" w14:textId="786524FB" w:rsidR="008E5E6B" w:rsidRDefault="008E5E6B">
      <w:pPr>
        <w:rPr>
          <w:ins w:id="71" w:author="Nguyen Thi Thuy Duong" w:date="2019-12-17T15:56:00Z"/>
        </w:rPr>
        <w:pPrChange w:id="72" w:author="Nguyen Thi Thuy Duong" w:date="2019-12-17T16:01:00Z">
          <w:pPr>
            <w:pStyle w:val="Heading2"/>
          </w:pPr>
        </w:pPrChange>
      </w:pPr>
      <w:ins w:id="73" w:author="Nguyen Thi Thuy Duong" w:date="2019-12-17T16:01:00Z">
        <w:r>
          <w:t>Các testcase cần : 2000</w:t>
        </w:r>
      </w:ins>
    </w:p>
    <w:p w14:paraId="2F529EF1" w14:textId="5BE09DAE" w:rsidR="008E5E6B" w:rsidRPr="008E5E6B" w:rsidRDefault="008E5E6B">
      <w:pPr>
        <w:rPr>
          <w:rPrChange w:id="74" w:author="Nguyen Thi Thuy Duong" w:date="2019-12-17T15:55:00Z">
            <w:rPr/>
          </w:rPrChange>
        </w:rPr>
        <w:pPrChange w:id="75" w:author="Nguyen Thi Thuy Duong" w:date="2019-12-17T15:57:00Z">
          <w:pPr>
            <w:pStyle w:val="Heading2"/>
          </w:pPr>
        </w:pPrChange>
      </w:pPr>
      <w:ins w:id="76" w:author="Nguyen Thi Thuy Duong" w:date="2019-12-17T16:01:00Z">
        <w:r>
          <w:t>Thời gian bàn giao dự án: 1/1/2020</w:t>
        </w:r>
      </w:ins>
    </w:p>
    <w:p w14:paraId="44F1BB96" w14:textId="41670471" w:rsidR="0079274C" w:rsidRDefault="0079274C" w:rsidP="0079274C">
      <w:pPr>
        <w:pStyle w:val="Heading2"/>
        <w:rPr>
          <w:ins w:id="77" w:author="Nguyen Thi Thuy Duong" w:date="2019-12-17T16:02:00Z"/>
        </w:rPr>
      </w:pPr>
      <w:bookmarkStart w:id="78" w:name="_Toc25660387"/>
      <w:r>
        <w:t>Mô hình hoạt động hiện thời – nghiệp vụ</w:t>
      </w:r>
      <w:bookmarkEnd w:id="78"/>
    </w:p>
    <w:p w14:paraId="17F70E4A" w14:textId="77777777" w:rsidR="008E5E6B" w:rsidRDefault="008E5E6B">
      <w:pPr>
        <w:pStyle w:val="ListParagraph"/>
        <w:numPr>
          <w:ilvl w:val="0"/>
          <w:numId w:val="44"/>
        </w:numPr>
        <w:rPr>
          <w:ins w:id="79" w:author="Nguyen Thi Thuy Duong" w:date="2019-12-17T16:04:00Z"/>
        </w:rPr>
        <w:pPrChange w:id="80" w:author="Nguyen Thi Thuy Duong" w:date="2019-12-17T16:03:00Z">
          <w:pPr>
            <w:pStyle w:val="Heading2"/>
          </w:pPr>
        </w:pPrChange>
      </w:pPr>
      <w:ins w:id="81" w:author="Nguyen Thi Thuy Duong" w:date="2019-12-17T16:03:00Z">
        <w:r>
          <w:t xml:space="preserve">Mô hình bán hàng truyền thống hiện thời chỉ đáp ứng được khách hàng đến mua trực tiếp. </w:t>
        </w:r>
      </w:ins>
    </w:p>
    <w:p w14:paraId="249F6948" w14:textId="7A4CDB68" w:rsidR="008E5E6B" w:rsidRDefault="008E5E6B">
      <w:pPr>
        <w:pStyle w:val="ListParagraph"/>
        <w:numPr>
          <w:ilvl w:val="0"/>
          <w:numId w:val="44"/>
        </w:numPr>
        <w:rPr>
          <w:ins w:id="82" w:author="Nguyen Thi Thuy Duong" w:date="2019-12-17T16:08:00Z"/>
        </w:rPr>
        <w:pPrChange w:id="83" w:author="Nguyen Thi Thuy Duong" w:date="2019-12-17T16:04:00Z">
          <w:pPr>
            <w:pStyle w:val="Heading2"/>
          </w:pPr>
        </w:pPrChange>
      </w:pPr>
      <w:ins w:id="84" w:author="Nguyen Thi Thuy Duong" w:date="2019-12-17T16:04:00Z">
        <w:r>
          <w:t>Không mở rộng được thị trường. Khó tiếp cận được khách hàng ở xa.</w:t>
        </w:r>
      </w:ins>
    </w:p>
    <w:p w14:paraId="2DE7F847" w14:textId="05C27AE2" w:rsidR="00CA706F" w:rsidRPr="008E5E6B" w:rsidRDefault="00CA706F">
      <w:pPr>
        <w:pStyle w:val="ListParagraph"/>
        <w:numPr>
          <w:ilvl w:val="0"/>
          <w:numId w:val="44"/>
        </w:numPr>
        <w:rPr>
          <w:rPrChange w:id="85" w:author="Nguyen Thi Thuy Duong" w:date="2019-12-17T16:02:00Z">
            <w:rPr/>
          </w:rPrChange>
        </w:rPr>
        <w:pPrChange w:id="86" w:author="Nguyen Thi Thuy Duong" w:date="2019-12-17T16:09:00Z">
          <w:pPr>
            <w:pStyle w:val="Heading2"/>
          </w:pPr>
        </w:pPrChange>
      </w:pPr>
      <w:ins w:id="87" w:author="Nguyen Thi Thuy Duong" w:date="2019-12-17T16:08:00Z">
        <w:r>
          <w:t>Nhập xuất hàng hóa phải ghi chép qua excel, tiềm ẩn nhiều rủi ro.</w:t>
        </w:r>
      </w:ins>
    </w:p>
    <w:p w14:paraId="1C5B7F6C" w14:textId="7AB175F2" w:rsidR="0079274C" w:rsidRDefault="0079274C" w:rsidP="0079274C">
      <w:pPr>
        <w:pStyle w:val="Heading2"/>
        <w:rPr>
          <w:ins w:id="88" w:author="Nguyen Thi Thuy Duong" w:date="2019-12-17T16:05:00Z"/>
        </w:rPr>
      </w:pPr>
      <w:bookmarkStart w:id="89" w:name="_Toc25660388"/>
      <w:r>
        <w:t>Mô hình hoạt động dự kiến sau khi áp dụng sản phẩm mới</w:t>
      </w:r>
      <w:bookmarkEnd w:id="89"/>
    </w:p>
    <w:p w14:paraId="0506C439" w14:textId="51B302EC" w:rsidR="00CA706F" w:rsidRDefault="00CA706F">
      <w:pPr>
        <w:pStyle w:val="ListParagraph"/>
        <w:numPr>
          <w:ilvl w:val="0"/>
          <w:numId w:val="44"/>
        </w:numPr>
        <w:rPr>
          <w:ins w:id="90" w:author="Nguyen Thi Thuy Duong" w:date="2019-12-17T16:05:00Z"/>
        </w:rPr>
        <w:pPrChange w:id="91" w:author="Nguyen Thi Thuy Duong" w:date="2019-12-17T16:05:00Z">
          <w:pPr>
            <w:pStyle w:val="Heading2"/>
          </w:pPr>
        </w:pPrChange>
      </w:pPr>
      <w:ins w:id="92" w:author="Nguyen Thi Thuy Duong" w:date="2019-12-17T16:05:00Z">
        <w:r>
          <w:t>Phục vụ được các khách hàng không có thời gian đến mua trực tiếp.</w:t>
        </w:r>
      </w:ins>
    </w:p>
    <w:p w14:paraId="5B840700" w14:textId="1CF9D3E5" w:rsidR="00CA706F" w:rsidRDefault="00CA706F">
      <w:pPr>
        <w:pStyle w:val="ListParagraph"/>
        <w:numPr>
          <w:ilvl w:val="0"/>
          <w:numId w:val="44"/>
        </w:numPr>
        <w:rPr>
          <w:ins w:id="93" w:author="Nguyen Thi Thuy Duong" w:date="2019-12-17T16:06:00Z"/>
        </w:rPr>
        <w:pPrChange w:id="94" w:author="Nguyen Thi Thuy Duong" w:date="2019-12-17T16:05:00Z">
          <w:pPr>
            <w:pStyle w:val="Heading2"/>
          </w:pPr>
        </w:pPrChange>
      </w:pPr>
      <w:ins w:id="95" w:author="Nguyen Thi Thuy Duong" w:date="2019-12-17T16:06:00Z">
        <w:r>
          <w:t>Khách hàng có thể lựa chọn sản phẩm yêu thích trước khi đến mua, tiết kiệm thời gian.</w:t>
        </w:r>
      </w:ins>
    </w:p>
    <w:p w14:paraId="0CC53710" w14:textId="77777777" w:rsidR="00CA706F" w:rsidRDefault="00CA706F">
      <w:pPr>
        <w:pStyle w:val="ListParagraph"/>
        <w:numPr>
          <w:ilvl w:val="0"/>
          <w:numId w:val="44"/>
        </w:numPr>
        <w:rPr>
          <w:ins w:id="96" w:author="Nguyen Thi Thuy Duong" w:date="2019-12-17T16:07:00Z"/>
        </w:rPr>
        <w:pPrChange w:id="97" w:author="Nguyen Thi Thuy Duong" w:date="2019-12-17T16:05:00Z">
          <w:pPr>
            <w:pStyle w:val="Heading2"/>
          </w:pPr>
        </w:pPrChange>
      </w:pPr>
      <w:ins w:id="98" w:author="Nguyen Thi Thuy Duong" w:date="2019-12-17T16:07:00Z">
        <w:r>
          <w:t>Khách hàng có thể đặt hàng trực tiếp, tiết kiệm thời gian.</w:t>
        </w:r>
      </w:ins>
    </w:p>
    <w:p w14:paraId="3742BD0D" w14:textId="3F4C93C2" w:rsidR="00CA706F" w:rsidRPr="00CA706F" w:rsidRDefault="00CA706F">
      <w:pPr>
        <w:pStyle w:val="ListParagraph"/>
        <w:numPr>
          <w:ilvl w:val="0"/>
          <w:numId w:val="44"/>
        </w:numPr>
        <w:rPr>
          <w:rPrChange w:id="99" w:author="Nguyen Thi Thuy Duong" w:date="2019-12-17T16:05:00Z">
            <w:rPr/>
          </w:rPrChange>
        </w:rPr>
        <w:pPrChange w:id="100" w:author="Nguyen Thi Thuy Duong" w:date="2019-12-17T16:05:00Z">
          <w:pPr>
            <w:pStyle w:val="Heading2"/>
          </w:pPr>
        </w:pPrChange>
      </w:pPr>
      <w:ins w:id="101" w:author="Nguyen Thi Thuy Duong" w:date="2019-12-17T16:07:00Z">
        <w:r>
          <w:t>Nhà bán có thể quản lý nhập xuất hàng</w:t>
        </w:r>
      </w:ins>
      <w:ins w:id="102" w:author="Nguyen Thi Thuy Duong" w:date="2019-12-17T16:09:00Z">
        <w:r>
          <w:t>, hạn chế rủi ro</w:t>
        </w:r>
      </w:ins>
      <w:ins w:id="103" w:author="Nguyen Thi Thuy Duong" w:date="2019-12-17T16:07:00Z">
        <w:r>
          <w:t xml:space="preserve">. </w:t>
        </w:r>
      </w:ins>
    </w:p>
    <w:p w14:paraId="66BF7ABC" w14:textId="77777777" w:rsidR="0079274C" w:rsidRDefault="0079274C" w:rsidP="0079274C">
      <w:pPr>
        <w:pStyle w:val="Heading2"/>
      </w:pPr>
      <w:bookmarkStart w:id="104" w:name="_Toc25660389"/>
      <w:r>
        <w:t>Phạm vi dự án</w:t>
      </w:r>
      <w:bookmarkEnd w:id="104"/>
    </w:p>
    <w:p w14:paraId="72DE1C64" w14:textId="267C2C80" w:rsidR="0079242A" w:rsidRDefault="00CA706F">
      <w:pPr>
        <w:pStyle w:val="ListParagraph"/>
        <w:numPr>
          <w:ilvl w:val="0"/>
          <w:numId w:val="44"/>
        </w:numPr>
        <w:pPrChange w:id="105" w:author="Nguyen Thi Thuy Duong" w:date="2019-12-17T16:09:00Z">
          <w:pPr/>
        </w:pPrChange>
      </w:pPr>
      <w:ins w:id="106" w:author="Nguyen Thi Thuy Duong" w:date="2019-12-17T16:09:00Z">
        <w:r>
          <w:t xml:space="preserve">Triển khai </w:t>
        </w:r>
      </w:ins>
    </w:p>
    <w:p w14:paraId="248D9A21" w14:textId="2CF04C6A" w:rsidR="0079242A" w:rsidDel="00792FEF" w:rsidRDefault="0079242A" w:rsidP="0079242A">
      <w:pPr>
        <w:rPr>
          <w:del w:id="107" w:author="Nguyen Thi Thuy Duong" w:date="2019-12-17T16:21:00Z"/>
        </w:rPr>
      </w:pPr>
    </w:p>
    <w:p w14:paraId="0B1E9593" w14:textId="0C87EB0C" w:rsidR="0079242A" w:rsidDel="00792FEF" w:rsidRDefault="0079242A" w:rsidP="0079242A">
      <w:pPr>
        <w:rPr>
          <w:del w:id="108" w:author="Nguyen Thi Thuy Duong" w:date="2019-12-17T16:21:00Z"/>
        </w:rPr>
      </w:pPr>
    </w:p>
    <w:p w14:paraId="2BAE4882" w14:textId="06D0497A" w:rsidR="0079242A" w:rsidDel="00792FEF" w:rsidRDefault="0079242A" w:rsidP="0079242A">
      <w:pPr>
        <w:rPr>
          <w:del w:id="109" w:author="Nguyen Thi Thuy Duong" w:date="2019-12-17T16:21:00Z"/>
        </w:rPr>
      </w:pPr>
    </w:p>
    <w:p w14:paraId="7BF30865" w14:textId="64CE045E" w:rsidR="0079242A" w:rsidDel="00792FEF" w:rsidRDefault="0079242A" w:rsidP="0079242A">
      <w:pPr>
        <w:rPr>
          <w:del w:id="110" w:author="Nguyen Thi Thuy Duong" w:date="2019-12-17T16:21:00Z"/>
        </w:rPr>
      </w:pPr>
    </w:p>
    <w:p w14:paraId="61DAEB16" w14:textId="4DE2A3BC" w:rsidR="0079242A" w:rsidDel="00792FEF" w:rsidRDefault="0079242A" w:rsidP="0079242A">
      <w:pPr>
        <w:rPr>
          <w:del w:id="111" w:author="Nguyen Thi Thuy Duong" w:date="2019-12-17T16:21:00Z"/>
        </w:rPr>
      </w:pPr>
    </w:p>
    <w:p w14:paraId="26B66E03" w14:textId="7CC42B77" w:rsidR="0079242A" w:rsidDel="00792FEF" w:rsidRDefault="0079242A" w:rsidP="0079242A">
      <w:pPr>
        <w:rPr>
          <w:del w:id="112" w:author="Nguyen Thi Thuy Duong" w:date="2019-12-17T16:21:00Z"/>
        </w:rPr>
      </w:pPr>
    </w:p>
    <w:p w14:paraId="6CE898F5" w14:textId="2ECCBEF5" w:rsidR="0079242A" w:rsidDel="00792FEF" w:rsidRDefault="0079242A" w:rsidP="0079242A">
      <w:pPr>
        <w:rPr>
          <w:del w:id="113" w:author="Nguyen Thi Thuy Duong" w:date="2019-12-17T16:21:00Z"/>
        </w:rPr>
      </w:pPr>
    </w:p>
    <w:p w14:paraId="49DF0595" w14:textId="77777777" w:rsidR="0079242A" w:rsidRPr="003950D7" w:rsidRDefault="0079242A" w:rsidP="0079242A"/>
    <w:p w14:paraId="5E654134" w14:textId="77777777" w:rsidR="0079274C" w:rsidRDefault="0079274C" w:rsidP="0079274C">
      <w:pPr>
        <w:pStyle w:val="Heading1"/>
      </w:pPr>
      <w:bookmarkStart w:id="114" w:name="_Toc25660390"/>
      <w:r>
        <w:t>Giao tiếp/Trao đổi thông tin</w:t>
      </w:r>
      <w:bookmarkEnd w:id="114"/>
    </w:p>
    <w:p w14:paraId="6D834DF1" w14:textId="77EC8D0C" w:rsidR="003F3A39" w:rsidRDefault="003F3A39" w:rsidP="003F3A39">
      <w:pPr>
        <w:pStyle w:val="Heading2"/>
        <w:rPr>
          <w:ins w:id="115" w:author="Nguyen Thi Thuy Duong" w:date="2019-12-17T16:12:00Z"/>
        </w:rPr>
      </w:pPr>
      <w:r>
        <w:t xml:space="preserve">Kênh liên lạc chính thống </w:t>
      </w:r>
      <w:del w:id="116" w:author="Nguyen Thi Thuy Duong" w:date="2019-12-17T16:12:00Z">
        <w:r w:rsidDel="00CA706F">
          <w:delText>-</w:delText>
        </w:r>
      </w:del>
      <w:ins w:id="117" w:author="Nguyen Thi Thuy Duong" w:date="2019-12-17T16:12:00Z">
        <w:r w:rsidR="00CA706F">
          <w:t>–</w:t>
        </w:r>
      </w:ins>
      <w:r>
        <w:t xml:space="preserve"> Email</w:t>
      </w:r>
    </w:p>
    <w:p w14:paraId="506BFD5C" w14:textId="77777777" w:rsidR="00CA706F" w:rsidRPr="001F3D02" w:rsidRDefault="00CA706F" w:rsidP="00CA706F">
      <w:pPr>
        <w:rPr>
          <w:ins w:id="118" w:author="Nguyen Thi Thuy Duong" w:date="2019-12-17T16:13:00Z"/>
          <w:iCs/>
        </w:rPr>
      </w:pPr>
      <w:ins w:id="119" w:author="Nguyen Thi Thuy Duong" w:date="2019-12-17T16:13:00Z">
        <w:r w:rsidRPr="001F3D02">
          <w:rPr>
            <w:iCs/>
          </w:rPr>
          <w:t>Mọi trao đổi phải thông qua hình thức Email, hoặc tổng kết lại trên Email mới có giá trị pháp lý</w:t>
        </w:r>
      </w:ins>
    </w:p>
    <w:p w14:paraId="59E3819F" w14:textId="77777777" w:rsidR="00CA706F" w:rsidRPr="001F3D02" w:rsidRDefault="00CA706F" w:rsidP="00CA706F">
      <w:pPr>
        <w:pStyle w:val="ListParagraph"/>
        <w:numPr>
          <w:ilvl w:val="0"/>
          <w:numId w:val="11"/>
        </w:numPr>
        <w:rPr>
          <w:ins w:id="120" w:author="Nguyen Thi Thuy Duong" w:date="2019-12-17T16:13:00Z"/>
          <w:iCs/>
        </w:rPr>
      </w:pPr>
      <w:ins w:id="121" w:author="Nguyen Thi Thuy Duong" w:date="2019-12-17T16:13:00Z">
        <w:r w:rsidRPr="001F3D02">
          <w:rPr>
            <w:iCs/>
          </w:rPr>
          <w:t>Không chấp nhận qua facebook, skypee,...</w:t>
        </w:r>
      </w:ins>
    </w:p>
    <w:p w14:paraId="07F08A61" w14:textId="77777777" w:rsidR="00CA706F" w:rsidRPr="001F3D02" w:rsidRDefault="00CA706F" w:rsidP="00CA706F">
      <w:pPr>
        <w:pStyle w:val="ListParagraph"/>
        <w:numPr>
          <w:ilvl w:val="0"/>
          <w:numId w:val="11"/>
        </w:numPr>
        <w:rPr>
          <w:ins w:id="122" w:author="Nguyen Thi Thuy Duong" w:date="2019-12-17T16:13:00Z"/>
          <w:iCs/>
        </w:rPr>
      </w:pPr>
      <w:ins w:id="123" w:author="Nguyen Thi Thuy Duong" w:date="2019-12-17T16:13:00Z">
        <w:r w:rsidRPr="001F3D02">
          <w:rPr>
            <w:iCs/>
          </w:rPr>
          <w:t>Không chấp nhận nói miệng</w:t>
        </w:r>
      </w:ins>
    </w:p>
    <w:p w14:paraId="31F96802" w14:textId="77777777" w:rsidR="00CA706F" w:rsidRPr="001F3D02" w:rsidRDefault="00CA706F" w:rsidP="00CA706F">
      <w:pPr>
        <w:rPr>
          <w:ins w:id="124" w:author="Nguyen Thi Thuy Duong" w:date="2019-12-17T16:13:00Z"/>
          <w:iCs/>
        </w:rPr>
      </w:pPr>
      <w:ins w:id="125" w:author="Nguyen Thi Thuy Duong" w:date="2019-12-17T16:13:00Z">
        <w:r w:rsidRPr="001F3D02">
          <w:rPr>
            <w:iCs/>
          </w:rPr>
          <w:t>Mọi Email phải được gửi tới tất cả thành viên trong nhóm dự án tuân theo bảng MEMBER ROLE TABLE</w:t>
        </w:r>
      </w:ins>
    </w:p>
    <w:p w14:paraId="4817D41E" w14:textId="77777777" w:rsidR="00CA706F" w:rsidRPr="001F3D02" w:rsidRDefault="00CA706F" w:rsidP="00CA706F">
      <w:pPr>
        <w:rPr>
          <w:ins w:id="126" w:author="Nguyen Thi Thuy Duong" w:date="2019-12-17T16:13:00Z"/>
          <w:iCs/>
        </w:rPr>
      </w:pPr>
      <w:ins w:id="127" w:author="Nguyen Thi Thuy Duong" w:date="2019-12-17T16:13:00Z">
        <w:r w:rsidRPr="001F3D02">
          <w:rPr>
            <w:iCs/>
          </w:rPr>
          <w:t>Mọi Email phải có Subject bắt đầu bằng mã dự án. Ví dụ: XDD: Báo cáo tiến độ tuần 1</w:t>
        </w:r>
      </w:ins>
    </w:p>
    <w:p w14:paraId="54128D7C" w14:textId="1AA88664" w:rsidR="00CA706F" w:rsidRPr="00CA706F" w:rsidRDefault="00CA706F">
      <w:pPr>
        <w:rPr>
          <w:iCs/>
          <w:rPrChange w:id="128" w:author="Nguyen Thi Thuy Duong" w:date="2019-12-17T16:14:00Z">
            <w:rPr/>
          </w:rPrChange>
        </w:rPr>
        <w:pPrChange w:id="129" w:author="Nguyen Thi Thuy Duong" w:date="2019-12-17T16:12:00Z">
          <w:pPr>
            <w:pStyle w:val="Heading2"/>
          </w:pPr>
        </w:pPrChange>
      </w:pPr>
      <w:ins w:id="130" w:author="Nguyen Thi Thuy Duong" w:date="2019-12-17T16:13:00Z">
        <w:r w:rsidRPr="001F3D02">
          <w:rPr>
            <w:iCs/>
          </w:rPr>
          <w:t>Khi trả lời Email phải reply Email cũ không được tạo mới (Email lưu lại lịch sử các lượt trao đổi  sẽ dễ dàng tìm lại, xác định trách nhiệm)</w:t>
        </w:r>
      </w:ins>
    </w:p>
    <w:p w14:paraId="3ADEA41E" w14:textId="2F608A34" w:rsidR="00EF4083" w:rsidRDefault="007E44ED" w:rsidP="00EF4083">
      <w:pPr>
        <w:pStyle w:val="Heading2"/>
        <w:rPr>
          <w:ins w:id="131" w:author="Nguyen Thi Thuy Duong" w:date="2019-12-17T16:14:00Z"/>
        </w:rPr>
      </w:pPr>
      <w:r>
        <w:t>Họp offline</w:t>
      </w:r>
    </w:p>
    <w:p w14:paraId="67A03B4C" w14:textId="77777777" w:rsidR="00CA706F" w:rsidRDefault="00CA706F" w:rsidP="00CA706F">
      <w:pPr>
        <w:rPr>
          <w:ins w:id="132" w:author="Nguyen Thi Thuy Duong" w:date="2019-12-17T16:14:00Z"/>
          <w:iCs/>
        </w:rPr>
      </w:pPr>
      <w:ins w:id="133" w:author="Nguyen Thi Thuy Duong" w:date="2019-12-17T16:14:00Z">
        <w:r w:rsidRPr="00791A10">
          <w:rPr>
            <w:iCs/>
          </w:rPr>
          <w:t>Các qui định về họp hành nội bộ:</w:t>
        </w:r>
      </w:ins>
    </w:p>
    <w:p w14:paraId="090FCCAC" w14:textId="77777777" w:rsidR="00CA706F" w:rsidRPr="00F15F35" w:rsidRDefault="00CA706F" w:rsidP="00CA706F">
      <w:pPr>
        <w:pStyle w:val="ListParagraph"/>
        <w:numPr>
          <w:ilvl w:val="0"/>
          <w:numId w:val="36"/>
        </w:numPr>
        <w:rPr>
          <w:ins w:id="134" w:author="Nguyen Thi Thuy Duong" w:date="2019-12-17T16:14:00Z"/>
          <w:iCs/>
        </w:rPr>
      </w:pPr>
      <w:ins w:id="135" w:author="Nguyen Thi Thuy Duong" w:date="2019-12-17T16:14:00Z">
        <w:r w:rsidRPr="00F15F35">
          <w:rPr>
            <w:iCs/>
          </w:rPr>
          <w:lastRenderedPageBreak/>
          <w:t>Thời gian hằng tuần được lên lịch và phòng họp cụ thể</w:t>
        </w:r>
      </w:ins>
    </w:p>
    <w:p w14:paraId="3E2B91D7" w14:textId="77777777" w:rsidR="00CA706F" w:rsidRPr="00F15F35" w:rsidRDefault="00CA706F" w:rsidP="00CA706F">
      <w:pPr>
        <w:pStyle w:val="ListParagraph"/>
        <w:numPr>
          <w:ilvl w:val="0"/>
          <w:numId w:val="36"/>
        </w:numPr>
        <w:rPr>
          <w:ins w:id="136" w:author="Nguyen Thi Thuy Duong" w:date="2019-12-17T16:14:00Z"/>
          <w:iCs/>
        </w:rPr>
      </w:pPr>
      <w:ins w:id="137" w:author="Nguyen Thi Thuy Duong" w:date="2019-12-17T16:14:00Z">
        <w:r w:rsidRPr="00F15F35">
          <w:rPr>
            <w:iCs/>
          </w:rPr>
          <w:t>Luôn phải có một thư ký ghi lại biên bản họp.</w:t>
        </w:r>
      </w:ins>
    </w:p>
    <w:p w14:paraId="2886B727" w14:textId="77777777" w:rsidR="00CA706F" w:rsidRPr="00F15F35" w:rsidRDefault="00CA706F" w:rsidP="00CA706F">
      <w:pPr>
        <w:pStyle w:val="ListParagraph"/>
        <w:numPr>
          <w:ilvl w:val="0"/>
          <w:numId w:val="36"/>
        </w:numPr>
        <w:rPr>
          <w:ins w:id="138" w:author="Nguyen Thi Thuy Duong" w:date="2019-12-17T16:14:00Z"/>
          <w:iCs/>
        </w:rPr>
      </w:pPr>
      <w:ins w:id="139" w:author="Nguyen Thi Thuy Duong" w:date="2019-12-17T16:14:00Z">
        <w:r w:rsidRPr="00F15F35">
          <w:rPr>
            <w:iCs/>
          </w:rPr>
          <w:t>Sau cuộc họp biên bản họp được gửi vào Sky</w:t>
        </w:r>
        <w:r>
          <w:rPr>
            <w:iCs/>
          </w:rPr>
          <w:t>p</w:t>
        </w:r>
        <w:r w:rsidRPr="00F15F35">
          <w:rPr>
            <w:iCs/>
          </w:rPr>
          <w:t xml:space="preserve"> của đội dự </w:t>
        </w:r>
      </w:ins>
    </w:p>
    <w:p w14:paraId="532D2909" w14:textId="77777777" w:rsidR="00CA706F" w:rsidRPr="00F15F35" w:rsidRDefault="00CA706F" w:rsidP="00CA706F">
      <w:pPr>
        <w:pStyle w:val="ListParagraph"/>
        <w:numPr>
          <w:ilvl w:val="0"/>
          <w:numId w:val="36"/>
        </w:numPr>
        <w:rPr>
          <w:ins w:id="140" w:author="Nguyen Thi Thuy Duong" w:date="2019-12-17T16:14:00Z"/>
          <w:iCs/>
        </w:rPr>
      </w:pPr>
      <w:ins w:id="141" w:author="Nguyen Thi Thuy Duong" w:date="2019-12-17T16:14:00Z">
        <w:r w:rsidRPr="00F15F35">
          <w:rPr>
            <w:iCs/>
          </w:rPr>
          <w:t xml:space="preserve">Các công việc được chốt trong buổi họp phải được triển khai </w:t>
        </w:r>
      </w:ins>
    </w:p>
    <w:p w14:paraId="068C1E42" w14:textId="77777777" w:rsidR="00CA706F" w:rsidRPr="00791A10" w:rsidRDefault="00CA706F" w:rsidP="00CA706F">
      <w:pPr>
        <w:rPr>
          <w:ins w:id="142" w:author="Nguyen Thi Thuy Duong" w:date="2019-12-17T16:14:00Z"/>
          <w:iCs/>
        </w:rPr>
      </w:pPr>
      <w:ins w:id="143" w:author="Nguyen Thi Thuy Duong" w:date="2019-12-17T16:14:00Z">
        <w:r w:rsidRPr="00791A10">
          <w:rPr>
            <w:iCs/>
          </w:rPr>
          <w:t>Các qui định về họp hành với khách hàng:</w:t>
        </w:r>
      </w:ins>
    </w:p>
    <w:p w14:paraId="4871713D" w14:textId="77777777" w:rsidR="00CA706F" w:rsidRPr="002C4CB2" w:rsidRDefault="00CA706F" w:rsidP="00CA706F">
      <w:pPr>
        <w:pStyle w:val="ListParagraph"/>
        <w:numPr>
          <w:ilvl w:val="0"/>
          <w:numId w:val="37"/>
        </w:numPr>
        <w:rPr>
          <w:ins w:id="144" w:author="Nguyen Thi Thuy Duong" w:date="2019-12-17T16:14:00Z"/>
          <w:iCs/>
        </w:rPr>
      </w:pPr>
      <w:ins w:id="145" w:author="Nguyen Thi Thuy Duong" w:date="2019-12-17T16:14:00Z">
        <w:r w:rsidRPr="002C4CB2">
          <w:rPr>
            <w:iCs/>
          </w:rPr>
          <w:t xml:space="preserve">Luôn phải có thư ký ghi lại biên bản họp. </w:t>
        </w:r>
      </w:ins>
    </w:p>
    <w:p w14:paraId="431211E5" w14:textId="77777777" w:rsidR="00CA706F" w:rsidRPr="002C4CB2" w:rsidRDefault="00CA706F" w:rsidP="00CA706F">
      <w:pPr>
        <w:pStyle w:val="ListParagraph"/>
        <w:numPr>
          <w:ilvl w:val="0"/>
          <w:numId w:val="37"/>
        </w:numPr>
        <w:rPr>
          <w:ins w:id="146" w:author="Nguyen Thi Thuy Duong" w:date="2019-12-17T16:14:00Z"/>
          <w:iCs/>
        </w:rPr>
      </w:pPr>
      <w:ins w:id="147" w:author="Nguyen Thi Thuy Duong" w:date="2019-12-17T16:14:00Z">
        <w:r w:rsidRPr="002C4CB2">
          <w:rPr>
            <w:iCs/>
          </w:rPr>
          <w:t>Có yêu cầu mới thì thư ký cần cập nhật cho đội dự án</w:t>
        </w:r>
      </w:ins>
    </w:p>
    <w:p w14:paraId="274544C7" w14:textId="77777777" w:rsidR="00CA706F" w:rsidRPr="002C4CB2" w:rsidRDefault="00CA706F" w:rsidP="00CA706F">
      <w:pPr>
        <w:pStyle w:val="ListParagraph"/>
        <w:numPr>
          <w:ilvl w:val="0"/>
          <w:numId w:val="37"/>
        </w:numPr>
        <w:rPr>
          <w:ins w:id="148" w:author="Nguyen Thi Thuy Duong" w:date="2019-12-17T16:14:00Z"/>
          <w:iCs/>
        </w:rPr>
      </w:pPr>
      <w:ins w:id="149" w:author="Nguyen Thi Thuy Duong" w:date="2019-12-17T16:14:00Z">
        <w:r w:rsidRPr="002C4CB2">
          <w:rPr>
            <w:iCs/>
          </w:rPr>
          <w:t>Phải lên lịch trước với địa điểm thời gian cụ thể</w:t>
        </w:r>
      </w:ins>
    </w:p>
    <w:p w14:paraId="25A2AFF4" w14:textId="2DCD62C7" w:rsidR="00CA706F" w:rsidRPr="00CA706F" w:rsidRDefault="00CA706F">
      <w:pPr>
        <w:pStyle w:val="ListParagraph"/>
        <w:numPr>
          <w:ilvl w:val="0"/>
          <w:numId w:val="37"/>
        </w:numPr>
        <w:rPr>
          <w:iCs/>
          <w:rPrChange w:id="150" w:author="Nguyen Thi Thuy Duong" w:date="2019-12-17T16:14:00Z">
            <w:rPr/>
          </w:rPrChange>
        </w:rPr>
        <w:pPrChange w:id="151" w:author="Nguyen Thi Thuy Duong" w:date="2019-12-17T16:14:00Z">
          <w:pPr>
            <w:pStyle w:val="Heading2"/>
          </w:pPr>
        </w:pPrChange>
      </w:pPr>
      <w:ins w:id="152" w:author="Nguyen Thi Thuy Duong" w:date="2019-12-17T16:14:00Z">
        <w:r w:rsidRPr="002C4CB2">
          <w:rPr>
            <w:iCs/>
          </w:rPr>
          <w:t>Phải có một lập viên trong buổi họp để trả lời các câu hỏi kỹ thuật.</w:t>
        </w:r>
      </w:ins>
    </w:p>
    <w:p w14:paraId="010D1444" w14:textId="74517C69" w:rsidR="001B6BF1" w:rsidRDefault="001B6BF1" w:rsidP="001B6BF1">
      <w:pPr>
        <w:pStyle w:val="Heading2"/>
        <w:rPr>
          <w:ins w:id="153" w:author="Nguyen Thi Thuy Duong" w:date="2019-12-17T16:14:00Z"/>
          <w:iCs/>
        </w:rPr>
      </w:pPr>
      <w:r w:rsidRPr="001B6BF1">
        <w:rPr>
          <w:iCs/>
        </w:rPr>
        <w:t>Thư mục dự án</w:t>
      </w:r>
    </w:p>
    <w:p w14:paraId="6613447C" w14:textId="77777777" w:rsidR="00CA706F" w:rsidRDefault="00CA706F" w:rsidP="00CA706F">
      <w:pPr>
        <w:rPr>
          <w:ins w:id="154" w:author="Nguyen Thi Thuy Duong" w:date="2019-12-17T16:14:00Z"/>
        </w:rPr>
      </w:pPr>
      <w:ins w:id="155" w:author="Nguyen Thi Thuy Duong" w:date="2019-12-17T16:14:00Z">
        <w:r>
          <w:t>Dự án bao gồm 4 thư mục chính: docs, references, release, source</w:t>
        </w:r>
      </w:ins>
    </w:p>
    <w:p w14:paraId="0C3729DC" w14:textId="77777777" w:rsidR="00CA706F" w:rsidRDefault="00CA706F" w:rsidP="00CA706F">
      <w:pPr>
        <w:rPr>
          <w:ins w:id="156" w:author="Nguyen Thi Thuy Duong" w:date="2019-12-17T16:14:00Z"/>
        </w:rPr>
      </w:pPr>
      <w:ins w:id="157" w:author="Nguyen Thi Thuy Duong" w:date="2019-12-17T16:14:00Z">
        <w:r>
          <w:t>Nội dung của 4 thư mục được quy định như hình sau:</w:t>
        </w:r>
      </w:ins>
    </w:p>
    <w:p w14:paraId="751ED109" w14:textId="35F6B77B" w:rsidR="00CA706F" w:rsidRPr="00CA706F" w:rsidRDefault="00370111">
      <w:pPr>
        <w:rPr>
          <w:rPrChange w:id="158" w:author="Nguyen Thi Thuy Duong" w:date="2019-12-17T16:14:00Z">
            <w:rPr>
              <w:iCs/>
            </w:rPr>
          </w:rPrChange>
        </w:rPr>
        <w:pPrChange w:id="159" w:author="Nguyen Thi Thuy Duong" w:date="2019-12-17T16:14:00Z">
          <w:pPr>
            <w:pStyle w:val="Heading2"/>
          </w:pPr>
        </w:pPrChange>
      </w:pPr>
      <w:ins w:id="160" w:author="Nguyen Thi Thuy Duong" w:date="2019-12-17T16:15:00Z">
        <w:r>
          <w:rPr>
            <w:noProof/>
            <w:lang w:eastAsia="ja-JP" w:bidi="ar-SA"/>
          </w:rPr>
          <w:drawing>
            <wp:inline distT="0" distB="0" distL="0" distR="0" wp14:anchorId="54E9CB77" wp14:editId="03310637">
              <wp:extent cx="5575300" cy="3732530"/>
              <wp:effectExtent l="0" t="0" r="6350" b="127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5300" cy="37325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859251E" w14:textId="1394AAB6" w:rsidR="001355CE" w:rsidRPr="00C53478" w:rsidRDefault="001355CE" w:rsidP="00C53478"/>
    <w:p w14:paraId="3EF1D9B3" w14:textId="1E4C864D" w:rsidR="001B6BF1" w:rsidRDefault="001B6BF1" w:rsidP="000029FA">
      <w:pPr>
        <w:pStyle w:val="Heading2"/>
        <w:rPr>
          <w:ins w:id="161" w:author="Nguyen Thi Thuy Duong" w:date="2019-12-17T16:15:00Z"/>
        </w:rPr>
      </w:pPr>
      <w:r>
        <w:t>Quản lý mã nguồn</w:t>
      </w:r>
    </w:p>
    <w:p w14:paraId="78C9030C" w14:textId="77777777" w:rsidR="00370111" w:rsidRPr="00370111" w:rsidRDefault="00370111">
      <w:pPr>
        <w:rPr>
          <w:rPrChange w:id="162" w:author="Nguyen Thi Thuy Duong" w:date="2019-12-17T16:15:00Z">
            <w:rPr/>
          </w:rPrChange>
        </w:rPr>
        <w:pPrChange w:id="163" w:author="Nguyen Thi Thuy Duong" w:date="2019-12-17T16:15:00Z">
          <w:pPr>
            <w:pStyle w:val="Heading2"/>
          </w:pPr>
        </w:pPrChange>
      </w:pPr>
    </w:p>
    <w:p w14:paraId="51524F39" w14:textId="77777777" w:rsidR="008877C1" w:rsidRDefault="008877C1" w:rsidP="008877C1">
      <w:pPr>
        <w:pStyle w:val="Heading2"/>
      </w:pPr>
      <w:r>
        <w:t>Chia sẻ mã nguồn</w:t>
      </w:r>
    </w:p>
    <w:p w14:paraId="6B80B498" w14:textId="77777777" w:rsidR="005E7CD7" w:rsidRDefault="005E7CD7" w:rsidP="005E7CD7">
      <w:pPr>
        <w:pStyle w:val="Heading2"/>
      </w:pPr>
      <w:r>
        <w:t>Một số gợi ý khác</w:t>
      </w:r>
    </w:p>
    <w:p w14:paraId="1CE629BB" w14:textId="689E460A" w:rsidR="00C34E9E" w:rsidRDefault="00C34E9E" w:rsidP="00C34E9E">
      <w:pPr>
        <w:pStyle w:val="ListParagraph"/>
        <w:ind w:left="720"/>
        <w:rPr>
          <w:iCs/>
        </w:rPr>
      </w:pPr>
    </w:p>
    <w:p w14:paraId="1AF1E8AB" w14:textId="0A8672CB" w:rsidR="00C34E9E" w:rsidRDefault="00C34E9E" w:rsidP="00C34E9E">
      <w:pPr>
        <w:pStyle w:val="ListParagraph"/>
        <w:ind w:left="720"/>
        <w:rPr>
          <w:iCs/>
        </w:rPr>
      </w:pPr>
    </w:p>
    <w:p w14:paraId="62EE87F3" w14:textId="5E9B3996" w:rsidR="00C34E9E" w:rsidRDefault="00C34E9E" w:rsidP="00C34E9E">
      <w:pPr>
        <w:pStyle w:val="ListParagraph"/>
        <w:ind w:left="720"/>
        <w:rPr>
          <w:iCs/>
        </w:rPr>
      </w:pPr>
    </w:p>
    <w:p w14:paraId="03FD145A" w14:textId="2B49E012" w:rsidR="00C34E9E" w:rsidRDefault="00C34E9E" w:rsidP="00C34E9E">
      <w:pPr>
        <w:pStyle w:val="ListParagraph"/>
        <w:ind w:left="720"/>
        <w:rPr>
          <w:iCs/>
        </w:rPr>
      </w:pPr>
    </w:p>
    <w:p w14:paraId="4C25CB56" w14:textId="25137814" w:rsidR="00C34E9E" w:rsidRDefault="00C34E9E" w:rsidP="00C34E9E">
      <w:pPr>
        <w:pStyle w:val="ListParagraph"/>
        <w:ind w:left="720"/>
        <w:rPr>
          <w:iCs/>
        </w:rPr>
      </w:pPr>
    </w:p>
    <w:p w14:paraId="76F24F29" w14:textId="77777777" w:rsidR="00C34E9E" w:rsidRPr="001F3D02" w:rsidRDefault="00C34E9E" w:rsidP="00C34E9E">
      <w:pPr>
        <w:pStyle w:val="ListParagraph"/>
        <w:ind w:left="720"/>
        <w:rPr>
          <w:iCs/>
        </w:rPr>
      </w:pPr>
    </w:p>
    <w:p w14:paraId="574BDF6B" w14:textId="77777777" w:rsidR="0079274C" w:rsidRDefault="0079274C" w:rsidP="0079274C">
      <w:pPr>
        <w:pStyle w:val="Heading1"/>
      </w:pPr>
      <w:bookmarkStart w:id="164" w:name="_Toc25660391"/>
      <w:r>
        <w:t>Ước lượng chung</w:t>
      </w:r>
      <w:bookmarkEnd w:id="164"/>
    </w:p>
    <w:p w14:paraId="14C6E99C" w14:textId="77777777" w:rsidR="0079274C" w:rsidRDefault="0079274C" w:rsidP="0079274C">
      <w:pPr>
        <w:pStyle w:val="Heading2"/>
      </w:pPr>
      <w:bookmarkStart w:id="165" w:name="_Toc25660392"/>
      <w:r>
        <w:t>Ước lượng tính năng</w:t>
      </w:r>
      <w:bookmarkEnd w:id="165"/>
    </w:p>
    <w:p w14:paraId="61981743" w14:textId="77777777" w:rsidR="0079274C" w:rsidRDefault="0079274C" w:rsidP="0079274C">
      <w:pPr>
        <w:pStyle w:val="Heading2"/>
      </w:pPr>
      <w:bookmarkStart w:id="166" w:name="_Toc25660393"/>
      <w:r>
        <w:t>Work Breakdown Structure</w:t>
      </w:r>
      <w:bookmarkEnd w:id="166"/>
    </w:p>
    <w:p w14:paraId="22C158CE" w14:textId="77777777" w:rsidR="00571F69" w:rsidRPr="00571F69" w:rsidRDefault="00571F69" w:rsidP="00571F69"/>
    <w:p w14:paraId="6E78AD27" w14:textId="322791ED" w:rsidR="0079274C" w:rsidRDefault="0079274C" w:rsidP="0079274C">
      <w:pPr>
        <w:rPr>
          <w:iCs/>
        </w:rPr>
      </w:pPr>
    </w:p>
    <w:p w14:paraId="2697949A" w14:textId="77777777" w:rsidR="00883DAD" w:rsidRPr="00AA6CC8" w:rsidRDefault="009935DB" w:rsidP="0079274C">
      <w:pPr>
        <w:rPr>
          <w:b/>
          <w:iCs/>
        </w:rPr>
      </w:pPr>
      <w:r>
        <w:rPr>
          <w:iCs/>
        </w:rPr>
        <w:t xml:space="preserve">                                                   </w:t>
      </w:r>
      <w:r w:rsidRPr="00AA6CC8">
        <w:rPr>
          <w:b/>
          <w:iCs/>
        </w:rPr>
        <w:t>Biểu đồ WBS dạng bảng</w:t>
      </w:r>
    </w:p>
    <w:p w14:paraId="202C8CEC" w14:textId="40DC744F" w:rsidR="00883DAD" w:rsidRDefault="00883DAD" w:rsidP="0079274C">
      <w:pPr>
        <w:rPr>
          <w:iCs/>
        </w:rPr>
      </w:pPr>
    </w:p>
    <w:p w14:paraId="6826FD51" w14:textId="77777777" w:rsidR="00AA6CC8" w:rsidRPr="00AA6CC8" w:rsidRDefault="00AA6CC8" w:rsidP="00AA6CC8">
      <w:pPr>
        <w:jc w:val="center"/>
        <w:rPr>
          <w:b/>
          <w:iCs/>
        </w:rPr>
      </w:pPr>
      <w:r w:rsidRPr="00AA6CC8">
        <w:rPr>
          <w:b/>
          <w:iCs/>
        </w:rPr>
        <w:t>Biểu đồ WBS dạng cây</w:t>
      </w:r>
    </w:p>
    <w:p w14:paraId="3AD1067C" w14:textId="77777777" w:rsidR="0079274C" w:rsidRDefault="0079274C" w:rsidP="0079274C">
      <w:pPr>
        <w:pStyle w:val="Heading2"/>
      </w:pPr>
      <w:bookmarkStart w:id="167" w:name="_Toc25660394"/>
      <w:r>
        <w:t>Ước lượng thời gian</w:t>
      </w:r>
      <w:bookmarkEnd w:id="167"/>
    </w:p>
    <w:p w14:paraId="18DB6941" w14:textId="77777777" w:rsidR="00C8453D" w:rsidRDefault="0079274C" w:rsidP="00C8453D">
      <w:pPr>
        <w:pStyle w:val="Heading2"/>
      </w:pPr>
      <w:bookmarkStart w:id="168" w:name="_Toc25660395"/>
      <w:r>
        <w:t>Ước lượng rủi r</w:t>
      </w:r>
      <w:bookmarkEnd w:id="168"/>
      <w:r w:rsidR="00C8453D">
        <w:t>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7"/>
        <w:gridCol w:w="2715"/>
        <w:gridCol w:w="2104"/>
        <w:gridCol w:w="1230"/>
        <w:gridCol w:w="1296"/>
      </w:tblGrid>
      <w:tr w:rsidR="00C8453D" w14:paraId="2BC9352A" w14:textId="77777777" w:rsidTr="00573830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9232" w14:textId="3FFC504E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48C1" w14:textId="2F85EDB0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DD9F" w14:textId="5B2EDA9F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D782" w14:textId="0EA7ECA9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94A" w14:textId="53235CB2" w:rsidR="00C8453D" w:rsidRDefault="00C8453D">
            <w:pPr>
              <w:jc w:val="left"/>
            </w:pPr>
          </w:p>
        </w:tc>
      </w:tr>
      <w:tr w:rsidR="00C8453D" w14:paraId="2CE3A85C" w14:textId="77777777" w:rsidTr="0057383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9AF4" w14:textId="5BD21B52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452D" w14:textId="6C4630FC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B493" w14:textId="57F4FACB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5473" w14:textId="4A73CFBA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B2F2" w14:textId="4DA1923B" w:rsidR="00C8453D" w:rsidRDefault="00C8453D"/>
        </w:tc>
      </w:tr>
      <w:tr w:rsidR="00C8453D" w14:paraId="40ACD961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E9EF9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039" w14:textId="143CDC5C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A568" w14:textId="3C0E8624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8AA9" w14:textId="0CABF624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1CE1" w14:textId="266F08A9" w:rsidR="00C8453D" w:rsidRDefault="00C8453D"/>
        </w:tc>
      </w:tr>
      <w:tr w:rsidR="00C8453D" w14:paraId="3EB8C430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2F89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77AE" w14:textId="0B6A5B02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310B" w14:textId="45453761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3CE0" w14:textId="5C1FA68C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3AF5" w14:textId="7DDE819F" w:rsidR="00C8453D" w:rsidRDefault="00C8453D"/>
        </w:tc>
      </w:tr>
      <w:tr w:rsidR="00C8453D" w14:paraId="7D747412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3097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F1D0" w14:textId="5AC2AAE5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940C" w14:textId="1C03D9AE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883F" w14:textId="3F72390F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A456" w14:textId="0A321C3E" w:rsidR="00C8453D" w:rsidRDefault="00C8453D"/>
        </w:tc>
      </w:tr>
      <w:tr w:rsidR="00C8453D" w14:paraId="5AC0B300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C7E7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E260" w14:textId="1564014B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67A5" w14:textId="552F5F33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1EEE" w14:textId="4FB7B1DE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38D8" w14:textId="7923065A" w:rsidR="00C8453D" w:rsidRDefault="00C8453D"/>
        </w:tc>
      </w:tr>
      <w:tr w:rsidR="00C8453D" w14:paraId="4762CA81" w14:textId="77777777" w:rsidTr="0057383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D307" w14:textId="1F6FFE20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6C0A" w14:textId="77A56711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93D2" w14:textId="6760623B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D77A" w14:textId="63379BC9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2448" w14:textId="389264F3" w:rsidR="00C8453D" w:rsidRDefault="00C8453D"/>
        </w:tc>
      </w:tr>
      <w:tr w:rsidR="00C8453D" w14:paraId="54BD0057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F835E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7215" w14:textId="63BD534D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6DAA" w14:textId="74AE74A2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EB19" w14:textId="69837F10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FDD8" w14:textId="2674CA59" w:rsidR="00C8453D" w:rsidRDefault="00C8453D"/>
        </w:tc>
      </w:tr>
      <w:tr w:rsidR="00C8453D" w14:paraId="5B49AAF8" w14:textId="77777777" w:rsidTr="00573830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C100" w14:textId="6308024B" w:rsidR="00C8453D" w:rsidRDefault="00C8453D"/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FEB5" w14:textId="4E3F074D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3A32" w14:textId="701AC686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8533" w14:textId="15DD9145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EB16" w14:textId="713192E7" w:rsidR="00C8453D" w:rsidRDefault="00C8453D"/>
        </w:tc>
      </w:tr>
      <w:tr w:rsidR="00C8453D" w14:paraId="48D91FAA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CF3A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A376" w14:textId="283EB273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B2F9" w14:textId="66D8DA61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AA69" w14:textId="2F1229C3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6193" w14:textId="454CD19C" w:rsidR="00C8453D" w:rsidRDefault="00C8453D"/>
        </w:tc>
      </w:tr>
      <w:tr w:rsidR="00C8453D" w14:paraId="725F5EF9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9FBD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ED7A" w14:textId="5C30D8AC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6A9" w14:textId="60349479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ED54" w14:textId="1CC582B8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73C6" w14:textId="0850BF3F" w:rsidR="00C8453D" w:rsidRDefault="00C8453D"/>
        </w:tc>
      </w:tr>
      <w:tr w:rsidR="00C8453D" w14:paraId="0FFA5A34" w14:textId="77777777" w:rsidTr="005738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73F6" w14:textId="77777777" w:rsidR="00C8453D" w:rsidRDefault="00C8453D">
            <w:pPr>
              <w:widowControl/>
              <w:suppressAutoHyphens w:val="0"/>
              <w:spacing w:after="0"/>
              <w:jc w:val="left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87CC" w14:textId="196346C1" w:rsidR="00C8453D" w:rsidRDefault="00C8453D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7860" w14:textId="25145DE8" w:rsidR="00C8453D" w:rsidRDefault="00C8453D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B77F" w14:textId="4E3A13BF" w:rsidR="00C8453D" w:rsidRDefault="00C8453D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3497" w14:textId="58F51BD8" w:rsidR="00C8453D" w:rsidRDefault="00C8453D"/>
        </w:tc>
      </w:tr>
    </w:tbl>
    <w:p w14:paraId="12632C19" w14:textId="66AC4586" w:rsidR="00C8453D" w:rsidRDefault="00C8453D" w:rsidP="00CF7928"/>
    <w:p w14:paraId="79F4049C" w14:textId="0E7B2EBB" w:rsidR="00C34E9E" w:rsidRDefault="00C34E9E" w:rsidP="00CF7928"/>
    <w:p w14:paraId="26BC7628" w14:textId="3744A2E7" w:rsidR="00C34E9E" w:rsidRDefault="00C34E9E" w:rsidP="00CF7928"/>
    <w:p w14:paraId="5F2A39A1" w14:textId="16C9832D" w:rsidR="00C34E9E" w:rsidRDefault="00C34E9E" w:rsidP="00CF7928"/>
    <w:p w14:paraId="4BBA1722" w14:textId="478D1673" w:rsidR="00C34E9E" w:rsidRDefault="00C34E9E" w:rsidP="00CF7928"/>
    <w:p w14:paraId="0AA31771" w14:textId="2E1E0807" w:rsidR="00C34E9E" w:rsidRDefault="00C34E9E" w:rsidP="00CF7928"/>
    <w:p w14:paraId="5126CC82" w14:textId="1D7DFE73" w:rsidR="00C34E9E" w:rsidRDefault="00C34E9E" w:rsidP="00CF7928"/>
    <w:p w14:paraId="0597327C" w14:textId="0A47765F" w:rsidR="00C34E9E" w:rsidRDefault="00C34E9E" w:rsidP="00CF7928"/>
    <w:p w14:paraId="7294CF2F" w14:textId="2C54AC87" w:rsidR="00C34E9E" w:rsidRDefault="00C34E9E" w:rsidP="00CF7928"/>
    <w:p w14:paraId="476B8EEF" w14:textId="70FD7ABD" w:rsidR="00C34E9E" w:rsidRDefault="00C34E9E" w:rsidP="00CF7928"/>
    <w:p w14:paraId="475AA59D" w14:textId="5927A7D5" w:rsidR="00C34E9E" w:rsidRDefault="00C34E9E" w:rsidP="00CF7928"/>
    <w:p w14:paraId="615E8C04" w14:textId="6A7167EC" w:rsidR="00C34E9E" w:rsidRDefault="00C34E9E" w:rsidP="00CF7928"/>
    <w:p w14:paraId="1BACA952" w14:textId="4B8C72B8" w:rsidR="00C34E9E" w:rsidRDefault="00C34E9E" w:rsidP="00CF7928"/>
    <w:p w14:paraId="6619E511" w14:textId="23E04BF4" w:rsidR="00C34E9E" w:rsidRDefault="00C34E9E" w:rsidP="00CF7928"/>
    <w:p w14:paraId="6ECE836A" w14:textId="5D963BBD" w:rsidR="00C34E9E" w:rsidRDefault="00C34E9E" w:rsidP="00CF7928"/>
    <w:p w14:paraId="677E9D98" w14:textId="4BFB0ADA" w:rsidR="00C34E9E" w:rsidRDefault="00C34E9E" w:rsidP="00CF7928"/>
    <w:p w14:paraId="78DC3066" w14:textId="65AA0FFE" w:rsidR="00C34E9E" w:rsidRDefault="00C34E9E" w:rsidP="00CF7928"/>
    <w:p w14:paraId="48345F0F" w14:textId="1898DA71" w:rsidR="00C34E9E" w:rsidRDefault="00C34E9E" w:rsidP="00CF7928"/>
    <w:p w14:paraId="3B00DE1E" w14:textId="48A7F431" w:rsidR="00C34E9E" w:rsidRDefault="00C34E9E" w:rsidP="00CF7928"/>
    <w:p w14:paraId="6E4FD124" w14:textId="5CF37B61" w:rsidR="00C34E9E" w:rsidRDefault="00C34E9E" w:rsidP="00CF7928"/>
    <w:p w14:paraId="03D10F3C" w14:textId="188A4E4A" w:rsidR="00C34E9E" w:rsidRDefault="00C34E9E" w:rsidP="00CF7928"/>
    <w:p w14:paraId="0CEA2502" w14:textId="485729F8" w:rsidR="00C34E9E" w:rsidRDefault="00C34E9E" w:rsidP="00CF7928"/>
    <w:p w14:paraId="52F1E6D5" w14:textId="4785BA97" w:rsidR="00C34E9E" w:rsidRDefault="00C34E9E" w:rsidP="00CF7928"/>
    <w:p w14:paraId="7054147C" w14:textId="5778DFE8" w:rsidR="00C34E9E" w:rsidRDefault="00C34E9E" w:rsidP="00CF7928"/>
    <w:p w14:paraId="53329C2D" w14:textId="6AEAEBD2" w:rsidR="00C34E9E" w:rsidRDefault="00C34E9E" w:rsidP="00CF7928"/>
    <w:p w14:paraId="5165CBCD" w14:textId="6E246B51" w:rsidR="00C34E9E" w:rsidRDefault="00C34E9E" w:rsidP="00CF7928"/>
    <w:p w14:paraId="06360149" w14:textId="10E4D6FD" w:rsidR="00C34E9E" w:rsidRDefault="00C34E9E" w:rsidP="00CF7928"/>
    <w:p w14:paraId="361866C7" w14:textId="57F4FB5A" w:rsidR="00C34E9E" w:rsidRDefault="00C34E9E" w:rsidP="00CF7928"/>
    <w:p w14:paraId="6C5B9F9B" w14:textId="77777777" w:rsidR="00C34E9E" w:rsidRPr="00D466C7" w:rsidRDefault="00C34E9E" w:rsidP="00CF7928"/>
    <w:p w14:paraId="019F7F32" w14:textId="77777777" w:rsidR="0079274C" w:rsidRDefault="0079274C" w:rsidP="0079274C">
      <w:pPr>
        <w:pStyle w:val="Heading1"/>
      </w:pPr>
      <w:bookmarkStart w:id="169" w:name="_Toc25660396"/>
      <w:r>
        <w:t>Ước lượng giá thành</w:t>
      </w:r>
      <w:bookmarkEnd w:id="169"/>
    </w:p>
    <w:p w14:paraId="16980ABD" w14:textId="39896997" w:rsidR="00C34E9E" w:rsidRDefault="00C34E9E" w:rsidP="003C6F69">
      <w:pPr>
        <w:rPr>
          <w:iCs/>
        </w:rPr>
      </w:pPr>
      <w:bookmarkStart w:id="170" w:name="_Toc25660397"/>
    </w:p>
    <w:p w14:paraId="67A489BD" w14:textId="2E45073B" w:rsidR="00C34E9E" w:rsidRDefault="00C34E9E" w:rsidP="003C6F69">
      <w:pPr>
        <w:rPr>
          <w:iCs/>
        </w:rPr>
      </w:pPr>
    </w:p>
    <w:p w14:paraId="293327AB" w14:textId="2A859EAB" w:rsidR="00C34E9E" w:rsidRDefault="00C34E9E" w:rsidP="003C6F69">
      <w:pPr>
        <w:rPr>
          <w:iCs/>
        </w:rPr>
      </w:pPr>
    </w:p>
    <w:p w14:paraId="6324CDE7" w14:textId="15FBF136" w:rsidR="00C34E9E" w:rsidRDefault="00C34E9E" w:rsidP="003C6F69">
      <w:pPr>
        <w:rPr>
          <w:iCs/>
        </w:rPr>
      </w:pPr>
    </w:p>
    <w:p w14:paraId="7D61535E" w14:textId="19C84A8A" w:rsidR="00C34E9E" w:rsidRDefault="00C34E9E" w:rsidP="003C6F69">
      <w:pPr>
        <w:rPr>
          <w:iCs/>
        </w:rPr>
      </w:pPr>
    </w:p>
    <w:p w14:paraId="33E060AF" w14:textId="41E9D72A" w:rsidR="00C34E9E" w:rsidRDefault="00C34E9E" w:rsidP="003C6F69">
      <w:pPr>
        <w:rPr>
          <w:iCs/>
        </w:rPr>
      </w:pPr>
    </w:p>
    <w:p w14:paraId="42F04BF0" w14:textId="179DFC53" w:rsidR="00C34E9E" w:rsidRDefault="00C34E9E" w:rsidP="003C6F69">
      <w:pPr>
        <w:rPr>
          <w:iCs/>
        </w:rPr>
      </w:pPr>
    </w:p>
    <w:p w14:paraId="22E5B03B" w14:textId="60A68420" w:rsidR="00C34E9E" w:rsidRDefault="00C34E9E" w:rsidP="003C6F69">
      <w:pPr>
        <w:rPr>
          <w:iCs/>
        </w:rPr>
      </w:pPr>
    </w:p>
    <w:p w14:paraId="6F279E68" w14:textId="5DF4F35E" w:rsidR="00C34E9E" w:rsidRDefault="00C34E9E" w:rsidP="003C6F69">
      <w:pPr>
        <w:rPr>
          <w:iCs/>
        </w:rPr>
      </w:pPr>
    </w:p>
    <w:p w14:paraId="19293318" w14:textId="5C99E04E" w:rsidR="00C34E9E" w:rsidRDefault="00C34E9E" w:rsidP="003C6F69">
      <w:pPr>
        <w:rPr>
          <w:iCs/>
        </w:rPr>
      </w:pPr>
    </w:p>
    <w:p w14:paraId="163F0035" w14:textId="09F7AC00" w:rsidR="00C34E9E" w:rsidRDefault="00C34E9E" w:rsidP="003C6F69">
      <w:pPr>
        <w:rPr>
          <w:iCs/>
        </w:rPr>
      </w:pPr>
    </w:p>
    <w:p w14:paraId="4AC0EF12" w14:textId="66A062E6" w:rsidR="00C34E9E" w:rsidRDefault="00C34E9E" w:rsidP="003C6F69">
      <w:pPr>
        <w:rPr>
          <w:iCs/>
        </w:rPr>
      </w:pPr>
    </w:p>
    <w:p w14:paraId="31FEF7D5" w14:textId="77777777" w:rsidR="00C34E9E" w:rsidRDefault="00C34E9E" w:rsidP="003C6F69">
      <w:pPr>
        <w:rPr>
          <w:iCs/>
        </w:rPr>
      </w:pPr>
    </w:p>
    <w:p w14:paraId="54FCDB0E" w14:textId="77777777" w:rsidR="0079274C" w:rsidRPr="00B57E26" w:rsidRDefault="003C6F69" w:rsidP="003C6F69">
      <w:pPr>
        <w:pStyle w:val="Heading1"/>
      </w:pPr>
      <w:r w:rsidRPr="00B57E26">
        <w:lastRenderedPageBreak/>
        <w:t xml:space="preserve"> </w:t>
      </w:r>
      <w:r w:rsidR="0079274C" w:rsidRPr="00B57E26">
        <w:t>Ước lượng chất lượng</w:t>
      </w:r>
      <w:bookmarkEnd w:id="170"/>
    </w:p>
    <w:p w14:paraId="65C89A06" w14:textId="5356E941" w:rsidR="00C34E9E" w:rsidRDefault="00C34E9E" w:rsidP="00C34E9E"/>
    <w:p w14:paraId="483F3DCD" w14:textId="259DAD84" w:rsidR="00C34E9E" w:rsidRDefault="00C34E9E" w:rsidP="00C34E9E"/>
    <w:p w14:paraId="2D167A0B" w14:textId="5FE21789" w:rsidR="00C34E9E" w:rsidRDefault="00C34E9E" w:rsidP="00C34E9E"/>
    <w:p w14:paraId="7FADD1BC" w14:textId="769023D3" w:rsidR="00C34E9E" w:rsidRDefault="00C34E9E" w:rsidP="00C34E9E"/>
    <w:p w14:paraId="12BB4C1E" w14:textId="57EFB068" w:rsidR="00C34E9E" w:rsidRDefault="00C34E9E" w:rsidP="00C34E9E"/>
    <w:p w14:paraId="214F75BA" w14:textId="106BBD87" w:rsidR="00C34E9E" w:rsidRDefault="00C34E9E" w:rsidP="00C34E9E"/>
    <w:p w14:paraId="105294C0" w14:textId="52C181B2" w:rsidR="00C34E9E" w:rsidRDefault="00C34E9E" w:rsidP="00C34E9E"/>
    <w:p w14:paraId="649964A0" w14:textId="63B4A829" w:rsidR="00C34E9E" w:rsidRDefault="00C34E9E" w:rsidP="00C34E9E"/>
    <w:p w14:paraId="24A4108D" w14:textId="3FA547D6" w:rsidR="00C34E9E" w:rsidRDefault="00C34E9E" w:rsidP="00C34E9E"/>
    <w:p w14:paraId="42C1A785" w14:textId="5C7E3BC1" w:rsidR="00C34E9E" w:rsidRDefault="00C34E9E" w:rsidP="00C34E9E"/>
    <w:p w14:paraId="71C7382C" w14:textId="53603CF5" w:rsidR="00C34E9E" w:rsidRDefault="00C34E9E" w:rsidP="00C34E9E"/>
    <w:p w14:paraId="2E0F63A7" w14:textId="15675C8A" w:rsidR="00C34E9E" w:rsidRDefault="00C34E9E" w:rsidP="00C34E9E"/>
    <w:p w14:paraId="3955D8B3" w14:textId="2D2E7DA8" w:rsidR="00C34E9E" w:rsidRDefault="00C34E9E" w:rsidP="00C34E9E"/>
    <w:p w14:paraId="6B9771AB" w14:textId="3782E790" w:rsidR="00C34E9E" w:rsidRDefault="00C34E9E" w:rsidP="00C34E9E"/>
    <w:p w14:paraId="33FA6165" w14:textId="29A6E7AB" w:rsidR="00C34E9E" w:rsidRDefault="00C34E9E" w:rsidP="00C34E9E"/>
    <w:p w14:paraId="03125322" w14:textId="7238EB26" w:rsidR="00C34E9E" w:rsidRDefault="00C34E9E" w:rsidP="00C34E9E"/>
    <w:p w14:paraId="0CA1F417" w14:textId="447C9C43" w:rsidR="00C34E9E" w:rsidRDefault="00C34E9E" w:rsidP="00C34E9E"/>
    <w:p w14:paraId="7B839319" w14:textId="06F01449" w:rsidR="00C34E9E" w:rsidRDefault="00C34E9E" w:rsidP="00C34E9E"/>
    <w:p w14:paraId="4346D689" w14:textId="77777777" w:rsidR="00C34E9E" w:rsidRPr="00B57E26" w:rsidRDefault="00C34E9E" w:rsidP="00C34E9E"/>
    <w:p w14:paraId="4F523F19" w14:textId="77777777" w:rsidR="0079274C" w:rsidRDefault="0079274C" w:rsidP="0079274C">
      <w:pPr>
        <w:pStyle w:val="Heading1"/>
      </w:pPr>
      <w:bookmarkStart w:id="171" w:name="_Toc25660398"/>
      <w:r>
        <w:t>Phân tích thiết kế</w:t>
      </w:r>
      <w:bookmarkEnd w:id="171"/>
      <w:r>
        <w:t xml:space="preserve"> </w:t>
      </w:r>
    </w:p>
    <w:p w14:paraId="214B7E9F" w14:textId="77777777" w:rsidR="0079274C" w:rsidRDefault="0079274C" w:rsidP="0079274C">
      <w:pPr>
        <w:pStyle w:val="Heading2"/>
        <w:rPr>
          <w:lang w:eastAsia="en-US" w:bidi="ar-SA"/>
        </w:rPr>
      </w:pPr>
      <w:bookmarkStart w:id="172" w:name="_Toc25660399"/>
      <w:r w:rsidRPr="003F1120">
        <w:rPr>
          <w:lang w:eastAsia="en-US" w:bidi="ar-SA"/>
        </w:rPr>
        <w:t>Mô hình tích hợp phần cứng/phần mềm</w:t>
      </w:r>
      <w:bookmarkEnd w:id="172"/>
    </w:p>
    <w:p w14:paraId="0C74B2EC" w14:textId="77777777" w:rsidR="0079274C" w:rsidRDefault="0079274C" w:rsidP="0079274C">
      <w:pPr>
        <w:pStyle w:val="Heading2"/>
        <w:rPr>
          <w:lang w:eastAsia="en-US" w:bidi="ar-SA"/>
        </w:rPr>
      </w:pPr>
      <w:bookmarkStart w:id="173" w:name="_Toc25660400"/>
      <w:r w:rsidRPr="003F1120">
        <w:rPr>
          <w:lang w:eastAsia="en-US" w:bidi="ar-SA"/>
        </w:rPr>
        <w:t>Giao diện</w:t>
      </w:r>
      <w:bookmarkEnd w:id="173"/>
    </w:p>
    <w:p w14:paraId="37485BDC" w14:textId="3ACAA2A9" w:rsidR="008221A1" w:rsidRPr="00982715" w:rsidRDefault="008221A1" w:rsidP="00982715">
      <w:pPr>
        <w:rPr>
          <w:lang w:eastAsia="en-US" w:bidi="ar-SA"/>
        </w:rPr>
      </w:pPr>
    </w:p>
    <w:p w14:paraId="6DF8D85E" w14:textId="77777777" w:rsidR="0079274C" w:rsidRDefault="0079274C" w:rsidP="0079274C">
      <w:pPr>
        <w:pStyle w:val="Heading2"/>
        <w:rPr>
          <w:lang w:eastAsia="en-US" w:bidi="ar-SA"/>
        </w:rPr>
      </w:pPr>
      <w:bookmarkStart w:id="174" w:name="_Toc25660401"/>
      <w:r w:rsidRPr="003F1120">
        <w:rPr>
          <w:lang w:eastAsia="en-US" w:bidi="ar-SA"/>
        </w:rPr>
        <w:t>Cơ sở dữ liệu</w:t>
      </w:r>
      <w:bookmarkEnd w:id="174"/>
    </w:p>
    <w:p w14:paraId="7E9178FE" w14:textId="77777777" w:rsidR="000D3977" w:rsidRPr="000D3977" w:rsidRDefault="000D3977" w:rsidP="000D3977">
      <w:pPr>
        <w:rPr>
          <w:lang w:eastAsia="en-US" w:bidi="ar-SA"/>
        </w:rPr>
      </w:pPr>
      <w:r>
        <w:rPr>
          <w:lang w:eastAsia="en-US" w:bidi="ar-SA"/>
        </w:rPr>
        <w:t>Sử dụng Firebase của Google</w:t>
      </w:r>
    </w:p>
    <w:p w14:paraId="2DDBA960" w14:textId="77777777" w:rsidR="0079274C" w:rsidRDefault="0079274C" w:rsidP="0079274C">
      <w:pPr>
        <w:pStyle w:val="Heading2"/>
        <w:rPr>
          <w:lang w:eastAsia="en-US" w:bidi="ar-SA"/>
        </w:rPr>
      </w:pPr>
      <w:bookmarkStart w:id="175" w:name="_Toc25660402"/>
      <w:r w:rsidRPr="003F1120">
        <w:rPr>
          <w:lang w:eastAsia="en-US" w:bidi="ar-SA"/>
        </w:rPr>
        <w:t>Mạng</w:t>
      </w:r>
      <w:bookmarkEnd w:id="175"/>
    </w:p>
    <w:p w14:paraId="5EFDA083" w14:textId="3686FC56" w:rsidR="00736FA3" w:rsidRDefault="00736FA3" w:rsidP="00736FA3">
      <w:pPr>
        <w:rPr>
          <w:lang w:eastAsia="en-US" w:bidi="ar-SA"/>
        </w:rPr>
      </w:pPr>
      <w:r>
        <w:rPr>
          <w:lang w:eastAsia="en-US" w:bidi="ar-SA"/>
        </w:rPr>
        <w:t>Thiết bị và app sẽ được kết nối với nhau nhờ wifi và truyền dữ liệu thông qua Google Firebase</w:t>
      </w:r>
      <w:r w:rsidR="004420B4">
        <w:rPr>
          <w:lang w:eastAsia="en-US" w:bidi="ar-SA"/>
        </w:rPr>
        <w:t>.</w:t>
      </w:r>
    </w:p>
    <w:p w14:paraId="738B49E7" w14:textId="4597631D" w:rsidR="00C34E9E" w:rsidRDefault="00C34E9E" w:rsidP="00736FA3">
      <w:pPr>
        <w:rPr>
          <w:lang w:eastAsia="en-US" w:bidi="ar-SA"/>
        </w:rPr>
      </w:pPr>
    </w:p>
    <w:p w14:paraId="5BC216CA" w14:textId="397D5831" w:rsidR="00C34E9E" w:rsidRDefault="00C34E9E" w:rsidP="00736FA3">
      <w:pPr>
        <w:rPr>
          <w:lang w:eastAsia="en-US" w:bidi="ar-SA"/>
        </w:rPr>
      </w:pPr>
    </w:p>
    <w:p w14:paraId="18AD1291" w14:textId="2472AD5A" w:rsidR="00C34E9E" w:rsidRDefault="00C34E9E" w:rsidP="00736FA3">
      <w:pPr>
        <w:rPr>
          <w:lang w:eastAsia="en-US" w:bidi="ar-SA"/>
        </w:rPr>
      </w:pPr>
    </w:p>
    <w:p w14:paraId="5E712BF0" w14:textId="1722278C" w:rsidR="00C34E9E" w:rsidRDefault="00C34E9E" w:rsidP="00736FA3">
      <w:pPr>
        <w:rPr>
          <w:lang w:eastAsia="en-US" w:bidi="ar-SA"/>
        </w:rPr>
      </w:pPr>
    </w:p>
    <w:p w14:paraId="1453DAD6" w14:textId="2973EE69" w:rsidR="00C34E9E" w:rsidRDefault="00C34E9E" w:rsidP="00736FA3">
      <w:pPr>
        <w:rPr>
          <w:lang w:eastAsia="en-US" w:bidi="ar-SA"/>
        </w:rPr>
      </w:pPr>
    </w:p>
    <w:p w14:paraId="5F8E0B28" w14:textId="39BCE54B" w:rsidR="00C34E9E" w:rsidRDefault="00C34E9E" w:rsidP="00736FA3">
      <w:pPr>
        <w:rPr>
          <w:lang w:eastAsia="en-US" w:bidi="ar-SA"/>
        </w:rPr>
      </w:pPr>
    </w:p>
    <w:p w14:paraId="1EB53A60" w14:textId="269D7EED" w:rsidR="00C34E9E" w:rsidRDefault="00C34E9E" w:rsidP="00736FA3">
      <w:pPr>
        <w:rPr>
          <w:lang w:eastAsia="en-US" w:bidi="ar-SA"/>
        </w:rPr>
      </w:pPr>
    </w:p>
    <w:p w14:paraId="031B0E23" w14:textId="38D95B49" w:rsidR="00C34E9E" w:rsidRDefault="00C34E9E" w:rsidP="00736FA3">
      <w:pPr>
        <w:rPr>
          <w:lang w:eastAsia="en-US" w:bidi="ar-SA"/>
        </w:rPr>
      </w:pPr>
    </w:p>
    <w:p w14:paraId="058FDD8F" w14:textId="0351E5D5" w:rsidR="00C34E9E" w:rsidRDefault="00C34E9E" w:rsidP="00736FA3">
      <w:pPr>
        <w:rPr>
          <w:lang w:eastAsia="en-US" w:bidi="ar-SA"/>
        </w:rPr>
      </w:pPr>
    </w:p>
    <w:p w14:paraId="51F4DC90" w14:textId="15B62D52" w:rsidR="00C34E9E" w:rsidRDefault="00C34E9E" w:rsidP="00736FA3">
      <w:pPr>
        <w:rPr>
          <w:lang w:eastAsia="en-US" w:bidi="ar-SA"/>
        </w:rPr>
      </w:pPr>
    </w:p>
    <w:p w14:paraId="08F5724B" w14:textId="77777777" w:rsidR="00C34E9E" w:rsidRPr="00736FA3" w:rsidRDefault="00C34E9E" w:rsidP="00736FA3">
      <w:pPr>
        <w:rPr>
          <w:lang w:eastAsia="en-US" w:bidi="ar-SA"/>
        </w:rPr>
      </w:pPr>
    </w:p>
    <w:p w14:paraId="4303BD39" w14:textId="77777777" w:rsidR="0079274C" w:rsidRDefault="0079274C" w:rsidP="0079274C">
      <w:pPr>
        <w:pStyle w:val="Heading1"/>
      </w:pPr>
      <w:bookmarkStart w:id="176" w:name="_Toc25660403"/>
      <w:r>
        <w:t>Giám sát dự án</w:t>
      </w:r>
      <w:bookmarkEnd w:id="176"/>
    </w:p>
    <w:p w14:paraId="017F0250" w14:textId="77777777" w:rsidR="0079274C" w:rsidRDefault="0079274C" w:rsidP="0079274C">
      <w:pPr>
        <w:pStyle w:val="Heading2"/>
      </w:pPr>
      <w:bookmarkStart w:id="177" w:name="_Toc25660404"/>
      <w:r>
        <w:t>Trả lời câu hỏi</w:t>
      </w:r>
      <w:bookmarkEnd w:id="177"/>
    </w:p>
    <w:p w14:paraId="33846EA7" w14:textId="7A95DE4C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627DFD72" w14:textId="1670F7BA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06DC50F9" w14:textId="4D1B0EF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221AD209" w14:textId="79F859B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4797A9E3" w14:textId="205D379E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332B6D2F" w14:textId="2408742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735D9C7D" w14:textId="694965D0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3FD3C6E3" w14:textId="3A81C2A4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1F14CEB1" w14:textId="7C4A3038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4528BEF7" w14:textId="4732F5DA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090E8A29" w14:textId="0DD6F1D5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0A082EEE" w14:textId="76FD1CED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674BA057" w14:textId="5B530757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1B4D775D" w14:textId="05E8EDB3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53F3A75F" w14:textId="4568BBF5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5DFF74AD" w14:textId="2C2C0669" w:rsidR="00C34E9E" w:rsidRDefault="00C34E9E" w:rsidP="00D1769B">
      <w:pPr>
        <w:pStyle w:val="ListParagraph"/>
        <w:tabs>
          <w:tab w:val="right" w:leader="dot" w:pos="8780"/>
        </w:tabs>
        <w:ind w:left="720"/>
      </w:pPr>
    </w:p>
    <w:p w14:paraId="2FFEC3C3" w14:textId="77777777" w:rsidR="00C34E9E" w:rsidRPr="003A3FFF" w:rsidRDefault="00C34E9E" w:rsidP="00D1769B">
      <w:pPr>
        <w:pStyle w:val="ListParagraph"/>
        <w:tabs>
          <w:tab w:val="right" w:leader="dot" w:pos="8780"/>
        </w:tabs>
        <w:ind w:left="720"/>
      </w:pPr>
    </w:p>
    <w:p w14:paraId="1B2F4726" w14:textId="77777777" w:rsidR="0079274C" w:rsidRPr="003A3FFF" w:rsidRDefault="0079274C" w:rsidP="0079274C">
      <w:pPr>
        <w:pStyle w:val="ListParagraph"/>
        <w:tabs>
          <w:tab w:val="right" w:leader="dot" w:pos="8780"/>
        </w:tabs>
        <w:ind w:left="720"/>
      </w:pPr>
    </w:p>
    <w:p w14:paraId="7FC93C7D" w14:textId="77777777" w:rsidR="0079274C" w:rsidRDefault="0079274C" w:rsidP="0079274C">
      <w:pPr>
        <w:pStyle w:val="Heading1"/>
      </w:pPr>
      <w:bookmarkStart w:id="178" w:name="_Toc25660405"/>
      <w:r>
        <w:t>Đóng dự án</w:t>
      </w:r>
      <w:bookmarkEnd w:id="178"/>
    </w:p>
    <w:p w14:paraId="79B13C83" w14:textId="77777777" w:rsidR="0079274C" w:rsidRPr="00D1020B" w:rsidRDefault="0079274C" w:rsidP="0079274C">
      <w:pPr>
        <w:pStyle w:val="Heading2"/>
      </w:pPr>
      <w:bookmarkStart w:id="179" w:name="_Toc25660406"/>
      <w:r>
        <w:t>Quản lý mã nguồn</w:t>
      </w:r>
      <w:bookmarkEnd w:id="179"/>
    </w:p>
    <w:p w14:paraId="60B5D139" w14:textId="52BF8D4A" w:rsidR="0079274C" w:rsidRPr="00D1020B" w:rsidRDefault="0079274C" w:rsidP="00AB1469">
      <w:pPr>
        <w:pStyle w:val="Heading2"/>
      </w:pPr>
      <w:bookmarkStart w:id="180" w:name="_Toc25660407"/>
      <w:r>
        <w:t>Quản lý công việc</w:t>
      </w:r>
      <w:bookmarkEnd w:id="180"/>
    </w:p>
    <w:p w14:paraId="59CA2D66" w14:textId="646E4E82" w:rsidR="00C34E9E" w:rsidRDefault="00C34E9E" w:rsidP="00C34E9E">
      <w:pPr>
        <w:pStyle w:val="ListParagraph"/>
        <w:ind w:left="720"/>
      </w:pPr>
    </w:p>
    <w:p w14:paraId="76C6CC08" w14:textId="53E673E4" w:rsidR="00C34E9E" w:rsidRDefault="00C34E9E" w:rsidP="00C34E9E">
      <w:pPr>
        <w:pStyle w:val="ListParagraph"/>
        <w:ind w:left="720"/>
      </w:pPr>
    </w:p>
    <w:p w14:paraId="4AF8CCB7" w14:textId="3C4430C7" w:rsidR="00C34E9E" w:rsidRDefault="00C34E9E" w:rsidP="00C34E9E">
      <w:pPr>
        <w:pStyle w:val="ListParagraph"/>
        <w:ind w:left="720"/>
      </w:pPr>
    </w:p>
    <w:p w14:paraId="1F102979" w14:textId="1A8E1C5C" w:rsidR="00C34E9E" w:rsidRDefault="00C34E9E" w:rsidP="00C34E9E">
      <w:pPr>
        <w:pStyle w:val="ListParagraph"/>
        <w:ind w:left="720"/>
      </w:pPr>
    </w:p>
    <w:p w14:paraId="58E2B449" w14:textId="196FD6EA" w:rsidR="00C34E9E" w:rsidRDefault="00C34E9E" w:rsidP="00C34E9E">
      <w:pPr>
        <w:pStyle w:val="ListParagraph"/>
        <w:ind w:left="720"/>
      </w:pPr>
    </w:p>
    <w:p w14:paraId="72949C8E" w14:textId="70FB6E53" w:rsidR="00C34E9E" w:rsidRDefault="00C34E9E" w:rsidP="00C34E9E">
      <w:pPr>
        <w:pStyle w:val="ListParagraph"/>
        <w:ind w:left="720"/>
      </w:pPr>
    </w:p>
    <w:p w14:paraId="78C4521F" w14:textId="36C80665" w:rsidR="00C34E9E" w:rsidRDefault="00C34E9E" w:rsidP="00C34E9E">
      <w:pPr>
        <w:pStyle w:val="ListParagraph"/>
        <w:ind w:left="720"/>
      </w:pPr>
    </w:p>
    <w:p w14:paraId="32AA1075" w14:textId="371549B2" w:rsidR="00C34E9E" w:rsidRDefault="00C34E9E" w:rsidP="00C34E9E">
      <w:pPr>
        <w:pStyle w:val="ListParagraph"/>
        <w:ind w:left="720"/>
      </w:pPr>
    </w:p>
    <w:p w14:paraId="46B8FB52" w14:textId="07B69153" w:rsidR="00C34E9E" w:rsidRDefault="00C34E9E" w:rsidP="00C34E9E">
      <w:pPr>
        <w:pStyle w:val="ListParagraph"/>
        <w:ind w:left="720"/>
      </w:pPr>
    </w:p>
    <w:p w14:paraId="01F1E251" w14:textId="55F11D99" w:rsidR="00C34E9E" w:rsidRDefault="00C34E9E" w:rsidP="00C34E9E">
      <w:pPr>
        <w:pStyle w:val="ListParagraph"/>
        <w:ind w:left="720"/>
      </w:pPr>
    </w:p>
    <w:p w14:paraId="1E096C86" w14:textId="60FDA9BF" w:rsidR="00C34E9E" w:rsidRDefault="00C34E9E" w:rsidP="00C34E9E">
      <w:pPr>
        <w:pStyle w:val="ListParagraph"/>
        <w:ind w:left="720"/>
      </w:pPr>
    </w:p>
    <w:p w14:paraId="7E65E651" w14:textId="29CD7860" w:rsidR="00C34E9E" w:rsidRDefault="00C34E9E" w:rsidP="00C34E9E">
      <w:pPr>
        <w:pStyle w:val="ListParagraph"/>
        <w:ind w:left="720"/>
      </w:pPr>
    </w:p>
    <w:p w14:paraId="4A8FC1AF" w14:textId="4A48C7AC" w:rsidR="00C34E9E" w:rsidRDefault="00C34E9E" w:rsidP="00C34E9E">
      <w:pPr>
        <w:pStyle w:val="ListParagraph"/>
        <w:ind w:left="720"/>
      </w:pPr>
    </w:p>
    <w:p w14:paraId="6520E986" w14:textId="11EC275C" w:rsidR="00C34E9E" w:rsidRDefault="00C34E9E" w:rsidP="00C34E9E">
      <w:pPr>
        <w:pStyle w:val="ListParagraph"/>
        <w:ind w:left="720"/>
      </w:pPr>
    </w:p>
    <w:p w14:paraId="2BAEA19B" w14:textId="77777777" w:rsidR="00C34E9E" w:rsidRPr="00F916B8" w:rsidRDefault="00C34E9E" w:rsidP="00C34E9E">
      <w:pPr>
        <w:pStyle w:val="ListParagraph"/>
        <w:ind w:left="720"/>
      </w:pPr>
    </w:p>
    <w:p w14:paraId="0AD8DDE8" w14:textId="77777777" w:rsidR="0079274C" w:rsidRDefault="0079274C" w:rsidP="0079274C">
      <w:pPr>
        <w:pStyle w:val="Heading1"/>
        <w:rPr>
          <w:lang w:eastAsia="en-US" w:bidi="ar-SA"/>
        </w:rPr>
      </w:pPr>
      <w:bookmarkStart w:id="181" w:name="_Toc25660408"/>
      <w:r>
        <w:rPr>
          <w:lang w:eastAsia="en-US" w:bidi="ar-SA"/>
        </w:rPr>
        <w:t>Danh mục tài liệu liên quan</w:t>
      </w:r>
      <w:bookmarkEnd w:id="181"/>
    </w:p>
    <w:p w14:paraId="53B73737" w14:textId="77777777" w:rsidR="00F82D58" w:rsidRPr="003F1120" w:rsidRDefault="00F82D58" w:rsidP="00626146">
      <w:pPr>
        <w:ind w:firstLine="720"/>
      </w:pPr>
    </w:p>
    <w:p w14:paraId="36CE21CE" w14:textId="77777777" w:rsidR="0079274C" w:rsidRPr="00947316" w:rsidRDefault="0079274C" w:rsidP="0079274C"/>
    <w:p w14:paraId="1CF3BA19" w14:textId="77777777" w:rsidR="00AD68F8" w:rsidRDefault="00AD68F8"/>
    <w:sectPr w:rsidR="00AD68F8" w:rsidSect="00791A10">
      <w:headerReference w:type="default" r:id="rId12"/>
      <w:footerReference w:type="even" r:id="rId13"/>
      <w:footerReference w:type="defaul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9FE47" w14:textId="77777777" w:rsidR="001B533B" w:rsidRDefault="001B533B">
      <w:pPr>
        <w:spacing w:after="0" w:line="240" w:lineRule="auto"/>
      </w:pPr>
      <w:r>
        <w:separator/>
      </w:r>
    </w:p>
  </w:endnote>
  <w:endnote w:type="continuationSeparator" w:id="0">
    <w:p w14:paraId="5B0F795A" w14:textId="77777777" w:rsidR="001B533B" w:rsidRDefault="001B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01F32" w14:textId="77777777" w:rsidR="00F82D58" w:rsidRDefault="00F82D58"/>
  <w:p w14:paraId="5D1985CC" w14:textId="77777777" w:rsidR="00F82D58" w:rsidRDefault="00F82D5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6EE9B" w14:textId="5363E0D4" w:rsidR="00F82D58" w:rsidRPr="001022FF" w:rsidRDefault="00F82D58" w:rsidP="00791A10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792FEF"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792FEF"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7A41D" w14:textId="77777777" w:rsidR="001B533B" w:rsidRDefault="001B533B">
      <w:pPr>
        <w:spacing w:after="0" w:line="240" w:lineRule="auto"/>
      </w:pPr>
      <w:r>
        <w:separator/>
      </w:r>
    </w:p>
  </w:footnote>
  <w:footnote w:type="continuationSeparator" w:id="0">
    <w:p w14:paraId="154C352C" w14:textId="77777777" w:rsidR="001B533B" w:rsidRDefault="001B5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A6CB4" w14:textId="42040191" w:rsidR="00F82D58" w:rsidRPr="00AB15C8" w:rsidRDefault="00F82D58" w:rsidP="00791A10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33046568" wp14:editId="4AB30CEA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2034772" w14:textId="77777777" w:rsidR="00F82D58" w:rsidRPr="00D51159" w:rsidRDefault="00F82D58" w:rsidP="00791A10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2AD4A776" wp14:editId="3B292FD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04656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2034772" w14:textId="77777777" w:rsidR="00F82D58" w:rsidRPr="00D51159" w:rsidRDefault="00F82D58" w:rsidP="00791A10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2AD4A776" wp14:editId="3B292FD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del w:id="182" w:author="Nguyen Thi Thuy Duong" w:date="2019-12-17T15:32:00Z">
      <w:r w:rsidDel="007E67DA">
        <w:rPr>
          <w:i/>
          <w:color w:val="C00000"/>
          <w:lang w:eastAsia="ar-SA" w:bidi="ar-SA"/>
        </w:rPr>
        <w:delText>Line Follower Robot</w:delText>
      </w:r>
    </w:del>
    <w:ins w:id="183" w:author="Nguyen Thi Thuy Duong" w:date="2019-12-17T15:32:00Z">
      <w:r w:rsidR="007E67DA">
        <w:rPr>
          <w:i/>
          <w:color w:val="C00000"/>
          <w:lang w:eastAsia="ar-SA" w:bidi="ar-SA"/>
        </w:rPr>
        <w:t>Shop online web</w:t>
      </w:r>
    </w:ins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>Project Introduction</w:t>
    </w:r>
  </w:p>
  <w:p w14:paraId="27E905A4" w14:textId="77777777" w:rsidR="00F82D58" w:rsidRDefault="00F82D5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F3EB2"/>
    <w:multiLevelType w:val="hybridMultilevel"/>
    <w:tmpl w:val="E09E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E94"/>
    <w:multiLevelType w:val="hybridMultilevel"/>
    <w:tmpl w:val="D67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776"/>
    <w:multiLevelType w:val="hybridMultilevel"/>
    <w:tmpl w:val="EC1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46E"/>
    <w:multiLevelType w:val="hybridMultilevel"/>
    <w:tmpl w:val="4094F7BE"/>
    <w:lvl w:ilvl="0" w:tplc="BC64D0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461BA"/>
    <w:multiLevelType w:val="hybridMultilevel"/>
    <w:tmpl w:val="D0B8A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6D4"/>
    <w:multiLevelType w:val="hybridMultilevel"/>
    <w:tmpl w:val="210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519"/>
    <w:multiLevelType w:val="hybridMultilevel"/>
    <w:tmpl w:val="1E7A7520"/>
    <w:lvl w:ilvl="0" w:tplc="3D5AF1B4">
      <w:start w:val="4"/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AA0E85"/>
    <w:multiLevelType w:val="hybridMultilevel"/>
    <w:tmpl w:val="89DC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D34"/>
    <w:multiLevelType w:val="hybridMultilevel"/>
    <w:tmpl w:val="76F05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34B25"/>
    <w:multiLevelType w:val="hybridMultilevel"/>
    <w:tmpl w:val="AB1A928C"/>
    <w:lvl w:ilvl="0" w:tplc="D9FEA7EC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597E"/>
    <w:multiLevelType w:val="hybridMultilevel"/>
    <w:tmpl w:val="E8F00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27E"/>
    <w:multiLevelType w:val="hybridMultilevel"/>
    <w:tmpl w:val="1B74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5218"/>
    <w:multiLevelType w:val="hybridMultilevel"/>
    <w:tmpl w:val="6ECE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2920"/>
    <w:multiLevelType w:val="hybridMultilevel"/>
    <w:tmpl w:val="DE20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6F31"/>
    <w:multiLevelType w:val="hybridMultilevel"/>
    <w:tmpl w:val="FB12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E693B"/>
    <w:multiLevelType w:val="hybridMultilevel"/>
    <w:tmpl w:val="6F20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5EE2"/>
    <w:multiLevelType w:val="hybridMultilevel"/>
    <w:tmpl w:val="832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F78CE"/>
    <w:multiLevelType w:val="hybridMultilevel"/>
    <w:tmpl w:val="77D00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5FA"/>
    <w:multiLevelType w:val="hybridMultilevel"/>
    <w:tmpl w:val="9F38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57896"/>
    <w:multiLevelType w:val="hybridMultilevel"/>
    <w:tmpl w:val="C9A69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4F43"/>
    <w:multiLevelType w:val="hybridMultilevel"/>
    <w:tmpl w:val="024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7739A"/>
    <w:multiLevelType w:val="hybridMultilevel"/>
    <w:tmpl w:val="495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26E8"/>
    <w:multiLevelType w:val="hybridMultilevel"/>
    <w:tmpl w:val="946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F7E62"/>
    <w:multiLevelType w:val="hybridMultilevel"/>
    <w:tmpl w:val="12CC5850"/>
    <w:lvl w:ilvl="0" w:tplc="121E6C8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43CC0"/>
    <w:multiLevelType w:val="hybridMultilevel"/>
    <w:tmpl w:val="AAD4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7691F"/>
    <w:multiLevelType w:val="hybridMultilevel"/>
    <w:tmpl w:val="14D4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448F0"/>
    <w:multiLevelType w:val="hybridMultilevel"/>
    <w:tmpl w:val="DDB4BDD8"/>
    <w:lvl w:ilvl="0" w:tplc="83E21C5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414F6"/>
    <w:multiLevelType w:val="hybridMultilevel"/>
    <w:tmpl w:val="CEE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2E7A6F"/>
    <w:multiLevelType w:val="hybridMultilevel"/>
    <w:tmpl w:val="AEE40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B1945"/>
    <w:multiLevelType w:val="hybridMultilevel"/>
    <w:tmpl w:val="474C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73414"/>
    <w:multiLevelType w:val="hybridMultilevel"/>
    <w:tmpl w:val="67C2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77C1B"/>
    <w:multiLevelType w:val="hybridMultilevel"/>
    <w:tmpl w:val="E23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41E8D"/>
    <w:multiLevelType w:val="hybridMultilevel"/>
    <w:tmpl w:val="75B29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E711D"/>
    <w:multiLevelType w:val="hybridMultilevel"/>
    <w:tmpl w:val="52B0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8"/>
  </w:num>
  <w:num w:numId="4">
    <w:abstractNumId w:val="27"/>
  </w:num>
  <w:num w:numId="5">
    <w:abstractNumId w:val="33"/>
  </w:num>
  <w:num w:numId="6">
    <w:abstractNumId w:val="13"/>
  </w:num>
  <w:num w:numId="7">
    <w:abstractNumId w:val="36"/>
  </w:num>
  <w:num w:numId="8">
    <w:abstractNumId w:val="34"/>
  </w:num>
  <w:num w:numId="9">
    <w:abstractNumId w:val="6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39"/>
  </w:num>
  <w:num w:numId="15">
    <w:abstractNumId w:val="32"/>
  </w:num>
  <w:num w:numId="16">
    <w:abstractNumId w:val="3"/>
  </w:num>
  <w:num w:numId="17">
    <w:abstractNumId w:val="19"/>
  </w:num>
  <w:num w:numId="18">
    <w:abstractNumId w:val="12"/>
  </w:num>
  <w:num w:numId="19">
    <w:abstractNumId w:val="25"/>
  </w:num>
  <w:num w:numId="20">
    <w:abstractNumId w:val="9"/>
  </w:num>
  <w:num w:numId="21">
    <w:abstractNumId w:val="5"/>
  </w:num>
  <w:num w:numId="22">
    <w:abstractNumId w:val="21"/>
  </w:num>
  <w:num w:numId="23">
    <w:abstractNumId w:val="4"/>
  </w:num>
  <w:num w:numId="24">
    <w:abstractNumId w:val="15"/>
  </w:num>
  <w:num w:numId="25">
    <w:abstractNumId w:val="20"/>
  </w:num>
  <w:num w:numId="26">
    <w:abstractNumId w:val="30"/>
  </w:num>
  <w:num w:numId="27">
    <w:abstractNumId w:val="35"/>
  </w:num>
  <w:num w:numId="28">
    <w:abstractNumId w:val="8"/>
  </w:num>
  <w:num w:numId="29">
    <w:abstractNumId w:val="40"/>
  </w:num>
  <w:num w:numId="30">
    <w:abstractNumId w:val="11"/>
  </w:num>
  <w:num w:numId="31">
    <w:abstractNumId w:val="22"/>
  </w:num>
  <w:num w:numId="32">
    <w:abstractNumId w:val="41"/>
  </w:num>
  <w:num w:numId="33">
    <w:abstractNumId w:val="37"/>
  </w:num>
  <w:num w:numId="34">
    <w:abstractNumId w:val="1"/>
  </w:num>
  <w:num w:numId="35">
    <w:abstractNumId w:val="10"/>
  </w:num>
  <w:num w:numId="36">
    <w:abstractNumId w:val="38"/>
  </w:num>
  <w:num w:numId="37">
    <w:abstractNumId w:val="17"/>
  </w:num>
  <w:num w:numId="38">
    <w:abstractNumId w:val="29"/>
  </w:num>
  <w:num w:numId="39">
    <w:abstractNumId w:val="18"/>
  </w:num>
  <w:num w:numId="40">
    <w:abstractNumId w:val="7"/>
  </w:num>
  <w:num w:numId="41">
    <w:abstractNumId w:val="33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en Thi Thuy Duong">
    <w15:presenceInfo w15:providerId="Windows Live" w15:userId="dfb038a79ab32b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4C"/>
    <w:rsid w:val="000029FA"/>
    <w:rsid w:val="000044E6"/>
    <w:rsid w:val="000355B5"/>
    <w:rsid w:val="0006608A"/>
    <w:rsid w:val="00067EED"/>
    <w:rsid w:val="00090BBB"/>
    <w:rsid w:val="000A4F0D"/>
    <w:rsid w:val="000A77EA"/>
    <w:rsid w:val="000D3977"/>
    <w:rsid w:val="000E1CB3"/>
    <w:rsid w:val="000E5F19"/>
    <w:rsid w:val="000F27C8"/>
    <w:rsid w:val="001020F8"/>
    <w:rsid w:val="00102E14"/>
    <w:rsid w:val="00133557"/>
    <w:rsid w:val="001355CE"/>
    <w:rsid w:val="00146D68"/>
    <w:rsid w:val="0015136C"/>
    <w:rsid w:val="00164121"/>
    <w:rsid w:val="00173722"/>
    <w:rsid w:val="001A7A3B"/>
    <w:rsid w:val="001B533B"/>
    <w:rsid w:val="001B64A9"/>
    <w:rsid w:val="001B6BF1"/>
    <w:rsid w:val="001C31E5"/>
    <w:rsid w:val="001D6622"/>
    <w:rsid w:val="001E70FF"/>
    <w:rsid w:val="001F3D02"/>
    <w:rsid w:val="001F642E"/>
    <w:rsid w:val="00233AF2"/>
    <w:rsid w:val="002528D1"/>
    <w:rsid w:val="002752DC"/>
    <w:rsid w:val="00277D4E"/>
    <w:rsid w:val="00291FB0"/>
    <w:rsid w:val="002A0E7E"/>
    <w:rsid w:val="002A5222"/>
    <w:rsid w:val="002C4CB2"/>
    <w:rsid w:val="0031136F"/>
    <w:rsid w:val="0031764E"/>
    <w:rsid w:val="0032252D"/>
    <w:rsid w:val="003255E7"/>
    <w:rsid w:val="003474F8"/>
    <w:rsid w:val="0035129A"/>
    <w:rsid w:val="0035700C"/>
    <w:rsid w:val="00370111"/>
    <w:rsid w:val="00370941"/>
    <w:rsid w:val="00372B9F"/>
    <w:rsid w:val="003851BC"/>
    <w:rsid w:val="003950D7"/>
    <w:rsid w:val="003A1564"/>
    <w:rsid w:val="003A7E2B"/>
    <w:rsid w:val="003B6A64"/>
    <w:rsid w:val="003C6D26"/>
    <w:rsid w:val="003C6F69"/>
    <w:rsid w:val="003D7761"/>
    <w:rsid w:val="003F3A39"/>
    <w:rsid w:val="004135F9"/>
    <w:rsid w:val="004242B5"/>
    <w:rsid w:val="00426239"/>
    <w:rsid w:val="00433147"/>
    <w:rsid w:val="004420B4"/>
    <w:rsid w:val="004432E9"/>
    <w:rsid w:val="004506B8"/>
    <w:rsid w:val="004762FB"/>
    <w:rsid w:val="00486201"/>
    <w:rsid w:val="004C2EF3"/>
    <w:rsid w:val="004D6191"/>
    <w:rsid w:val="005102D8"/>
    <w:rsid w:val="00510E3F"/>
    <w:rsid w:val="00514FDE"/>
    <w:rsid w:val="005151DC"/>
    <w:rsid w:val="00525A11"/>
    <w:rsid w:val="005262B6"/>
    <w:rsid w:val="00533A07"/>
    <w:rsid w:val="005363FA"/>
    <w:rsid w:val="00537AF7"/>
    <w:rsid w:val="0055340F"/>
    <w:rsid w:val="005638EA"/>
    <w:rsid w:val="00570E93"/>
    <w:rsid w:val="00571F69"/>
    <w:rsid w:val="00572F3A"/>
    <w:rsid w:val="00573830"/>
    <w:rsid w:val="00583EBB"/>
    <w:rsid w:val="005A460E"/>
    <w:rsid w:val="005C2E27"/>
    <w:rsid w:val="005C337F"/>
    <w:rsid w:val="005C48CE"/>
    <w:rsid w:val="005C6ACC"/>
    <w:rsid w:val="005E3621"/>
    <w:rsid w:val="005E7CD7"/>
    <w:rsid w:val="006038B7"/>
    <w:rsid w:val="00603A5E"/>
    <w:rsid w:val="006062FD"/>
    <w:rsid w:val="00620F61"/>
    <w:rsid w:val="00626146"/>
    <w:rsid w:val="006305AC"/>
    <w:rsid w:val="00644E28"/>
    <w:rsid w:val="00657C12"/>
    <w:rsid w:val="00661EBA"/>
    <w:rsid w:val="00670A9D"/>
    <w:rsid w:val="006901CF"/>
    <w:rsid w:val="006A15F4"/>
    <w:rsid w:val="006A69AE"/>
    <w:rsid w:val="006E02F6"/>
    <w:rsid w:val="00720D34"/>
    <w:rsid w:val="00736FA3"/>
    <w:rsid w:val="00751229"/>
    <w:rsid w:val="00754DDF"/>
    <w:rsid w:val="0076031C"/>
    <w:rsid w:val="00791A10"/>
    <w:rsid w:val="0079242A"/>
    <w:rsid w:val="0079274C"/>
    <w:rsid w:val="00792FEF"/>
    <w:rsid w:val="00793FBF"/>
    <w:rsid w:val="007969DC"/>
    <w:rsid w:val="007E44ED"/>
    <w:rsid w:val="007E67DA"/>
    <w:rsid w:val="007E7951"/>
    <w:rsid w:val="007F220F"/>
    <w:rsid w:val="007F2B37"/>
    <w:rsid w:val="007F6064"/>
    <w:rsid w:val="0081419C"/>
    <w:rsid w:val="008221A1"/>
    <w:rsid w:val="008264A6"/>
    <w:rsid w:val="00827AB5"/>
    <w:rsid w:val="0085214D"/>
    <w:rsid w:val="008642FF"/>
    <w:rsid w:val="00880846"/>
    <w:rsid w:val="00883DAD"/>
    <w:rsid w:val="008849F8"/>
    <w:rsid w:val="008877C1"/>
    <w:rsid w:val="008B5584"/>
    <w:rsid w:val="008D536F"/>
    <w:rsid w:val="008E5E6B"/>
    <w:rsid w:val="008F4CB6"/>
    <w:rsid w:val="0090450F"/>
    <w:rsid w:val="009116C4"/>
    <w:rsid w:val="0092230F"/>
    <w:rsid w:val="009457A7"/>
    <w:rsid w:val="00945D6A"/>
    <w:rsid w:val="009701AC"/>
    <w:rsid w:val="0097297A"/>
    <w:rsid w:val="00977DCD"/>
    <w:rsid w:val="00980AD7"/>
    <w:rsid w:val="00982715"/>
    <w:rsid w:val="009935DB"/>
    <w:rsid w:val="00997492"/>
    <w:rsid w:val="009C48BE"/>
    <w:rsid w:val="009C6838"/>
    <w:rsid w:val="009D3DB8"/>
    <w:rsid w:val="00A350D4"/>
    <w:rsid w:val="00A41D56"/>
    <w:rsid w:val="00A456F1"/>
    <w:rsid w:val="00A5485A"/>
    <w:rsid w:val="00A55994"/>
    <w:rsid w:val="00A65A90"/>
    <w:rsid w:val="00A72D3C"/>
    <w:rsid w:val="00A901AB"/>
    <w:rsid w:val="00A93A4E"/>
    <w:rsid w:val="00AA4FFD"/>
    <w:rsid w:val="00AA6CC8"/>
    <w:rsid w:val="00AB1469"/>
    <w:rsid w:val="00AC32B1"/>
    <w:rsid w:val="00AD68F8"/>
    <w:rsid w:val="00AF2E07"/>
    <w:rsid w:val="00B07600"/>
    <w:rsid w:val="00B13C4A"/>
    <w:rsid w:val="00B22779"/>
    <w:rsid w:val="00B26EEC"/>
    <w:rsid w:val="00B31666"/>
    <w:rsid w:val="00B57D04"/>
    <w:rsid w:val="00B57E26"/>
    <w:rsid w:val="00B862CB"/>
    <w:rsid w:val="00B93E52"/>
    <w:rsid w:val="00B96C60"/>
    <w:rsid w:val="00BB42C1"/>
    <w:rsid w:val="00BB4C53"/>
    <w:rsid w:val="00BB4D01"/>
    <w:rsid w:val="00BC0A7B"/>
    <w:rsid w:val="00BC37FB"/>
    <w:rsid w:val="00BC78B7"/>
    <w:rsid w:val="00BD5B98"/>
    <w:rsid w:val="00BE03BE"/>
    <w:rsid w:val="00BF76EB"/>
    <w:rsid w:val="00C213D8"/>
    <w:rsid w:val="00C34E9E"/>
    <w:rsid w:val="00C53478"/>
    <w:rsid w:val="00C53A9E"/>
    <w:rsid w:val="00C72661"/>
    <w:rsid w:val="00C8453D"/>
    <w:rsid w:val="00CA0CCC"/>
    <w:rsid w:val="00CA5425"/>
    <w:rsid w:val="00CA706F"/>
    <w:rsid w:val="00CB18D7"/>
    <w:rsid w:val="00CB5567"/>
    <w:rsid w:val="00CD1C76"/>
    <w:rsid w:val="00CF0BAC"/>
    <w:rsid w:val="00CF3324"/>
    <w:rsid w:val="00CF7928"/>
    <w:rsid w:val="00D1769B"/>
    <w:rsid w:val="00D72913"/>
    <w:rsid w:val="00D85195"/>
    <w:rsid w:val="00DA4E9B"/>
    <w:rsid w:val="00DB1A54"/>
    <w:rsid w:val="00DD07F5"/>
    <w:rsid w:val="00E208CA"/>
    <w:rsid w:val="00E22048"/>
    <w:rsid w:val="00E22A21"/>
    <w:rsid w:val="00E463D1"/>
    <w:rsid w:val="00E5061D"/>
    <w:rsid w:val="00E52764"/>
    <w:rsid w:val="00E56566"/>
    <w:rsid w:val="00E612A6"/>
    <w:rsid w:val="00EA52B7"/>
    <w:rsid w:val="00EB1911"/>
    <w:rsid w:val="00EF4083"/>
    <w:rsid w:val="00EF7CF5"/>
    <w:rsid w:val="00F12E62"/>
    <w:rsid w:val="00F15F35"/>
    <w:rsid w:val="00F2005E"/>
    <w:rsid w:val="00F513CA"/>
    <w:rsid w:val="00F82D58"/>
    <w:rsid w:val="00F94527"/>
    <w:rsid w:val="00FB4C69"/>
    <w:rsid w:val="00FB5881"/>
    <w:rsid w:val="00FB5A0B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844AC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567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79274C"/>
    <w:rPr>
      <w:color w:val="0000FF"/>
      <w:u w:val="single"/>
    </w:rPr>
  </w:style>
  <w:style w:type="paragraph" w:styleId="Header">
    <w:name w:val="header"/>
    <w:basedOn w:val="Normal"/>
    <w:link w:val="HeaderChar"/>
    <w:rsid w:val="0079274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79274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79274C"/>
    <w:pPr>
      <w:ind w:left="840"/>
    </w:pPr>
  </w:style>
  <w:style w:type="paragraph" w:customStyle="1" w:styleId="NormalH">
    <w:name w:val="NormalH"/>
    <w:basedOn w:val="Normal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79274C"/>
    <w:rPr>
      <w:b/>
      <w:bCs/>
    </w:rPr>
  </w:style>
  <w:style w:type="table" w:styleId="GridTable4-Accent1">
    <w:name w:val="Grid Table 4 Accent 1"/>
    <w:basedOn w:val="TableNormal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0E9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567"/>
    <w:rPr>
      <w:rFonts w:asciiTheme="majorHAnsi" w:eastAsiaTheme="majorEastAsia" w:hAnsiTheme="majorHAnsi" w:cs="Mangal"/>
      <w:color w:val="365F91" w:themeColor="accent1" w:themeShade="BF"/>
      <w:sz w:val="20"/>
      <w:szCs w:val="18"/>
      <w:lang w:eastAsia="hi-IN" w:bidi="hi-IN"/>
    </w:rPr>
  </w:style>
  <w:style w:type="table" w:styleId="TableGrid">
    <w:name w:val="Table Grid"/>
    <w:basedOn w:val="TableNormal"/>
    <w:uiPriority w:val="59"/>
    <w:rsid w:val="00C845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vien.nguyenthi@hus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u.doanvan@hust.edu.v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680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Thuy Duong</cp:lastModifiedBy>
  <cp:revision>7</cp:revision>
  <cp:lastPrinted>2019-12-16T15:07:00Z</cp:lastPrinted>
  <dcterms:created xsi:type="dcterms:W3CDTF">2019-12-17T07:29:00Z</dcterms:created>
  <dcterms:modified xsi:type="dcterms:W3CDTF">2019-12-17T09:21:00Z</dcterms:modified>
</cp:coreProperties>
</file>